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B0D" w:rsidRPr="009D0095" w:rsidRDefault="00E10B0D" w:rsidP="00E10B0D">
      <w:pPr>
        <w:pStyle w:val="Title"/>
        <w:rPr>
          <w:rFonts w:ascii="Times New Roman" w:eastAsia="Times New Roman" w:hAnsi="Times New Roman" w:cs="Times New Roman"/>
          <w:lang w:val="en-IN"/>
        </w:rPr>
      </w:pPr>
      <w:bookmarkStart w:id="0" w:name="_Hlk499805365"/>
      <w:bookmarkEnd w:id="0"/>
      <w:r w:rsidRPr="009D0095">
        <w:rPr>
          <w:rFonts w:ascii="Times New Roman" w:eastAsia="Times New Roman" w:hAnsi="Times New Roman" w:cs="Times New Roman"/>
          <w:lang w:val="en-IN"/>
        </w:rPr>
        <w:t>TPM Data Migration Tool</w:t>
      </w:r>
    </w:p>
    <w:sdt>
      <w:sdtPr>
        <w:rPr>
          <w:rFonts w:asciiTheme="minorHAnsi" w:eastAsiaTheme="minorHAnsi" w:hAnsiTheme="minorHAnsi" w:cstheme="minorBidi"/>
          <w:color w:val="auto"/>
          <w:sz w:val="22"/>
          <w:szCs w:val="22"/>
        </w:rPr>
        <w:id w:val="-990253575"/>
        <w:docPartObj>
          <w:docPartGallery w:val="Table of Contents"/>
          <w:docPartUnique/>
        </w:docPartObj>
      </w:sdtPr>
      <w:sdtEndPr>
        <w:rPr>
          <w:b/>
          <w:bCs/>
          <w:noProof/>
        </w:rPr>
      </w:sdtEndPr>
      <w:sdtContent>
        <w:p w:rsidR="00E10B0D" w:rsidRPr="009D0095" w:rsidRDefault="00E10B0D" w:rsidP="00E10B0D">
          <w:pPr>
            <w:pStyle w:val="TOCHeading"/>
            <w:rPr>
              <w:rFonts w:ascii="Times New Roman" w:eastAsia="Times New Roman" w:hAnsi="Times New Roman" w:cs="Times New Roman"/>
            </w:rPr>
          </w:pPr>
          <w:r>
            <w:t>Contents</w:t>
          </w:r>
        </w:p>
        <w:p w:rsidR="00E10B0D" w:rsidRPr="009D0095" w:rsidRDefault="00E10B0D" w:rsidP="00E10B0D">
          <w:pPr>
            <w:pStyle w:val="TOC1"/>
            <w:tabs>
              <w:tab w:val="right" w:leader="dot" w:pos="14390"/>
            </w:tabs>
            <w:rPr>
              <w:rFonts w:ascii="Times New Roman" w:eastAsia="Times New Roman" w:hAnsi="Times New Roman" w:cs="Times New Roman"/>
              <w:noProof/>
            </w:rPr>
          </w:pPr>
          <w:r w:rsidRPr="009D0095">
            <w:fldChar w:fldCharType="begin"/>
          </w:r>
          <w:r>
            <w:instrText xml:space="preserve"> TOC \o "1-3" \h \z \u </w:instrText>
          </w:r>
          <w:r w:rsidRPr="009D0095">
            <w:fldChar w:fldCharType="separate"/>
          </w:r>
          <w:hyperlink w:anchor="_Toc498016715" w:history="1">
            <w:r w:rsidRPr="001D7B6E">
              <w:rPr>
                <w:rStyle w:val="Hyperlink"/>
                <w:noProof/>
                <w:lang w:val="en-IN"/>
              </w:rPr>
              <w:t>Purpose</w:t>
            </w:r>
            <w:r>
              <w:rPr>
                <w:noProof/>
                <w:webHidden/>
              </w:rPr>
              <w:tab/>
            </w:r>
            <w:r>
              <w:rPr>
                <w:noProof/>
                <w:webHidden/>
              </w:rPr>
              <w:fldChar w:fldCharType="begin"/>
            </w:r>
            <w:r>
              <w:rPr>
                <w:noProof/>
                <w:webHidden/>
              </w:rPr>
              <w:instrText xml:space="preserve"> PAGEREF _Toc498016715 \h </w:instrText>
            </w:r>
            <w:r>
              <w:rPr>
                <w:noProof/>
                <w:webHidden/>
              </w:rPr>
            </w:r>
            <w:r>
              <w:rPr>
                <w:noProof/>
                <w:webHidden/>
              </w:rPr>
              <w:fldChar w:fldCharType="separate"/>
            </w:r>
            <w:r>
              <w:rPr>
                <w:noProof/>
                <w:webHidden/>
              </w:rPr>
              <w:t>1</w:t>
            </w:r>
            <w:r>
              <w:rPr>
                <w:noProof/>
                <w:webHidden/>
              </w:rPr>
              <w:fldChar w:fldCharType="end"/>
            </w:r>
          </w:hyperlink>
        </w:p>
        <w:p w:rsidR="00E10B0D" w:rsidRPr="009D0095" w:rsidRDefault="00DB5635" w:rsidP="00E10B0D">
          <w:pPr>
            <w:pStyle w:val="TOC1"/>
            <w:tabs>
              <w:tab w:val="right" w:leader="dot" w:pos="14390"/>
            </w:tabs>
            <w:rPr>
              <w:rFonts w:ascii="Times New Roman" w:eastAsia="Times New Roman" w:hAnsi="Times New Roman" w:cs="Times New Roman"/>
              <w:noProof/>
            </w:rPr>
          </w:pPr>
          <w:hyperlink w:anchor="_Toc498016716" w:history="1">
            <w:r w:rsidR="00E10B0D" w:rsidRPr="001D7B6E">
              <w:rPr>
                <w:rStyle w:val="Hyperlink"/>
                <w:noProof/>
                <w:lang w:val="en-IN"/>
              </w:rPr>
              <w:t>Prior Checks:</w:t>
            </w:r>
            <w:r w:rsidR="00E10B0D">
              <w:rPr>
                <w:noProof/>
                <w:webHidden/>
              </w:rPr>
              <w:tab/>
            </w:r>
            <w:r w:rsidR="00E10B0D">
              <w:rPr>
                <w:noProof/>
                <w:webHidden/>
              </w:rPr>
              <w:fldChar w:fldCharType="begin"/>
            </w:r>
            <w:r w:rsidR="00E10B0D">
              <w:rPr>
                <w:noProof/>
                <w:webHidden/>
              </w:rPr>
              <w:instrText xml:space="preserve"> PAGEREF _Toc498016716 \h </w:instrText>
            </w:r>
            <w:r w:rsidR="00E10B0D">
              <w:rPr>
                <w:noProof/>
                <w:webHidden/>
              </w:rPr>
            </w:r>
            <w:r w:rsidR="00E10B0D">
              <w:rPr>
                <w:noProof/>
                <w:webHidden/>
              </w:rPr>
              <w:fldChar w:fldCharType="separate"/>
            </w:r>
            <w:r w:rsidR="00E10B0D">
              <w:rPr>
                <w:noProof/>
                <w:webHidden/>
              </w:rPr>
              <w:t>1</w:t>
            </w:r>
            <w:r w:rsidR="00E10B0D">
              <w:rPr>
                <w:noProof/>
                <w:webHidden/>
              </w:rPr>
              <w:fldChar w:fldCharType="end"/>
            </w:r>
          </w:hyperlink>
        </w:p>
        <w:p w:rsidR="00E10B0D" w:rsidRPr="009D0095" w:rsidRDefault="00DB5635" w:rsidP="00E10B0D">
          <w:pPr>
            <w:pStyle w:val="TOC1"/>
            <w:tabs>
              <w:tab w:val="right" w:leader="dot" w:pos="14390"/>
            </w:tabs>
            <w:rPr>
              <w:rFonts w:ascii="Times New Roman" w:eastAsia="Times New Roman" w:hAnsi="Times New Roman" w:cs="Times New Roman"/>
              <w:noProof/>
            </w:rPr>
          </w:pPr>
          <w:hyperlink w:anchor="_Toc498016717" w:history="1">
            <w:r w:rsidR="00E10B0D" w:rsidRPr="001D7B6E">
              <w:rPr>
                <w:rStyle w:val="Hyperlink"/>
                <w:noProof/>
                <w:lang w:val="en-IN"/>
              </w:rPr>
              <w:t>Pre-Requisites</w:t>
            </w:r>
            <w:r w:rsidR="00E10B0D">
              <w:rPr>
                <w:noProof/>
                <w:webHidden/>
              </w:rPr>
              <w:tab/>
            </w:r>
            <w:r w:rsidR="00E10B0D">
              <w:rPr>
                <w:noProof/>
                <w:webHidden/>
              </w:rPr>
              <w:fldChar w:fldCharType="begin"/>
            </w:r>
            <w:r w:rsidR="00E10B0D">
              <w:rPr>
                <w:noProof/>
                <w:webHidden/>
              </w:rPr>
              <w:instrText xml:space="preserve"> PAGEREF _Toc498016717 \h </w:instrText>
            </w:r>
            <w:r w:rsidR="00E10B0D">
              <w:rPr>
                <w:noProof/>
                <w:webHidden/>
              </w:rPr>
            </w:r>
            <w:r w:rsidR="00E10B0D">
              <w:rPr>
                <w:noProof/>
                <w:webHidden/>
              </w:rPr>
              <w:fldChar w:fldCharType="separate"/>
            </w:r>
            <w:r w:rsidR="00E10B0D">
              <w:rPr>
                <w:noProof/>
                <w:webHidden/>
              </w:rPr>
              <w:t>2</w:t>
            </w:r>
            <w:r w:rsidR="00E10B0D">
              <w:rPr>
                <w:noProof/>
                <w:webHidden/>
              </w:rPr>
              <w:fldChar w:fldCharType="end"/>
            </w:r>
          </w:hyperlink>
        </w:p>
        <w:p w:rsidR="00E10B0D" w:rsidRPr="009D0095" w:rsidRDefault="00DB5635" w:rsidP="00E10B0D">
          <w:pPr>
            <w:pStyle w:val="TOC1"/>
            <w:tabs>
              <w:tab w:val="right" w:leader="dot" w:pos="14390"/>
            </w:tabs>
            <w:rPr>
              <w:rFonts w:ascii="Times New Roman" w:eastAsia="Times New Roman" w:hAnsi="Times New Roman" w:cs="Times New Roman"/>
              <w:noProof/>
            </w:rPr>
          </w:pPr>
          <w:hyperlink w:anchor="_Toc498016718" w:history="1">
            <w:r w:rsidR="00E10B0D" w:rsidRPr="001D7B6E">
              <w:rPr>
                <w:rStyle w:val="Hyperlink"/>
                <w:noProof/>
                <w:lang w:val="en-IN"/>
              </w:rPr>
              <w:t>Walkthrough</w:t>
            </w:r>
            <w:r w:rsidR="00E10B0D">
              <w:rPr>
                <w:noProof/>
                <w:webHidden/>
              </w:rPr>
              <w:tab/>
            </w:r>
            <w:r w:rsidR="00E10B0D">
              <w:rPr>
                <w:noProof/>
                <w:webHidden/>
              </w:rPr>
              <w:fldChar w:fldCharType="begin"/>
            </w:r>
            <w:r w:rsidR="00E10B0D">
              <w:rPr>
                <w:noProof/>
                <w:webHidden/>
              </w:rPr>
              <w:instrText xml:space="preserve"> PAGEREF _Toc498016718 \h </w:instrText>
            </w:r>
            <w:r w:rsidR="00E10B0D">
              <w:rPr>
                <w:noProof/>
                <w:webHidden/>
              </w:rPr>
            </w:r>
            <w:r w:rsidR="00E10B0D">
              <w:rPr>
                <w:noProof/>
                <w:webHidden/>
              </w:rPr>
              <w:fldChar w:fldCharType="separate"/>
            </w:r>
            <w:r w:rsidR="00E10B0D">
              <w:rPr>
                <w:noProof/>
                <w:webHidden/>
              </w:rPr>
              <w:t>2</w:t>
            </w:r>
            <w:r w:rsidR="00E10B0D">
              <w:rPr>
                <w:noProof/>
                <w:webHidden/>
              </w:rPr>
              <w:fldChar w:fldCharType="end"/>
            </w:r>
          </w:hyperlink>
        </w:p>
        <w:p w:rsidR="00E10B0D" w:rsidRPr="009D0095" w:rsidRDefault="00DB5635" w:rsidP="00E10B0D">
          <w:pPr>
            <w:pStyle w:val="TOC1"/>
            <w:tabs>
              <w:tab w:val="right" w:leader="dot" w:pos="14390"/>
            </w:tabs>
            <w:rPr>
              <w:rFonts w:ascii="Times New Roman" w:eastAsia="Times New Roman" w:hAnsi="Times New Roman" w:cs="Times New Roman"/>
              <w:noProof/>
            </w:rPr>
          </w:pPr>
          <w:hyperlink w:anchor="_Toc498016719" w:history="1">
            <w:r w:rsidR="00E10B0D" w:rsidRPr="001D7B6E">
              <w:rPr>
                <w:rStyle w:val="Hyperlink"/>
                <w:noProof/>
                <w:lang w:val="en-IN"/>
              </w:rPr>
              <w:t>Common Errors and Resolutions</w:t>
            </w:r>
            <w:r w:rsidR="00E10B0D">
              <w:rPr>
                <w:noProof/>
                <w:webHidden/>
              </w:rPr>
              <w:tab/>
            </w:r>
            <w:r w:rsidR="00E10B0D">
              <w:rPr>
                <w:noProof/>
                <w:webHidden/>
              </w:rPr>
              <w:fldChar w:fldCharType="begin"/>
            </w:r>
            <w:r w:rsidR="00E10B0D">
              <w:rPr>
                <w:noProof/>
                <w:webHidden/>
              </w:rPr>
              <w:instrText xml:space="preserve"> PAGEREF _Toc498016719 \h </w:instrText>
            </w:r>
            <w:r w:rsidR="00E10B0D">
              <w:rPr>
                <w:noProof/>
                <w:webHidden/>
              </w:rPr>
            </w:r>
            <w:r w:rsidR="00E10B0D">
              <w:rPr>
                <w:noProof/>
                <w:webHidden/>
              </w:rPr>
              <w:fldChar w:fldCharType="separate"/>
            </w:r>
            <w:r w:rsidR="00E10B0D">
              <w:rPr>
                <w:noProof/>
                <w:webHidden/>
              </w:rPr>
              <w:t>1</w:t>
            </w:r>
            <w:r w:rsidR="00E10B0D">
              <w:rPr>
                <w:noProof/>
                <w:webHidden/>
              </w:rPr>
              <w:fldChar w:fldCharType="end"/>
            </w:r>
          </w:hyperlink>
          <w:r w:rsidR="008D0DE3" w:rsidRPr="008D0DE3">
            <w:rPr>
              <w:rStyle w:val="Hyperlink"/>
              <w:noProof/>
              <w:color w:val="auto"/>
              <w:u w:val="none"/>
            </w:rPr>
            <w:t>5</w:t>
          </w:r>
        </w:p>
        <w:p w:rsidR="00E10B0D" w:rsidRPr="009D0095" w:rsidRDefault="00E10B0D" w:rsidP="00E10B0D">
          <w:pPr>
            <w:rPr>
              <w:rFonts w:ascii="Times New Roman" w:eastAsia="Times New Roman" w:hAnsi="Times New Roman" w:cs="Times New Roman"/>
            </w:rPr>
          </w:pPr>
          <w:r w:rsidRPr="009D0095">
            <w:fldChar w:fldCharType="end"/>
          </w:r>
        </w:p>
      </w:sdtContent>
    </w:sdt>
    <w:p w:rsidR="00E10B0D" w:rsidRPr="009D0095" w:rsidRDefault="00E10B0D" w:rsidP="00E10B0D">
      <w:pPr>
        <w:pStyle w:val="Heading1"/>
        <w:rPr>
          <w:rFonts w:ascii="Times New Roman" w:eastAsia="Times New Roman" w:hAnsi="Times New Roman" w:cs="Times New Roman"/>
          <w:lang w:val="en-IN"/>
        </w:rPr>
      </w:pPr>
      <w:bookmarkStart w:id="1" w:name="_Toc498016715"/>
      <w:r w:rsidRPr="009D0095">
        <w:rPr>
          <w:rFonts w:ascii="Times New Roman" w:eastAsia="Times New Roman" w:hAnsi="Times New Roman" w:cs="Times New Roman"/>
          <w:lang w:val="en-IN"/>
        </w:rPr>
        <w:t>Purpose</w:t>
      </w:r>
      <w:bookmarkEnd w:id="1"/>
    </w:p>
    <w:p w:rsidR="00E10B0D" w:rsidRPr="009D0095" w:rsidRDefault="00E10B0D" w:rsidP="00E10B0D">
      <w:pPr>
        <w:rPr>
          <w:rFonts w:ascii="Times New Roman" w:eastAsia="Times New Roman" w:hAnsi="Times New Roman" w:cs="Times New Roman"/>
          <w:lang w:val="en-IN"/>
        </w:rPr>
      </w:pPr>
      <w:r w:rsidRPr="009D0095">
        <w:rPr>
          <w:rFonts w:ascii="Times New Roman" w:eastAsia="Times New Roman" w:hAnsi="Times New Roman" w:cs="Times New Roman"/>
          <w:lang w:val="en-IN"/>
        </w:rPr>
        <w:t xml:space="preserve">The trading partner data migration tool migrates schemas, certificates, partners and agreements from BizTalk Server 2016 to Azure Logic Apps Integration Account. This document outlines the series of steps required by the wizard for successful completion of the B2B artefacts migration. </w:t>
      </w:r>
    </w:p>
    <w:p w:rsidR="00E10B0D" w:rsidRPr="009D0095" w:rsidRDefault="00E10B0D" w:rsidP="00E10B0D">
      <w:pPr>
        <w:pStyle w:val="Heading1"/>
        <w:rPr>
          <w:rFonts w:ascii="Times New Roman" w:eastAsia="Times New Roman" w:hAnsi="Times New Roman" w:cs="Times New Roman"/>
          <w:lang w:val="en-IN"/>
        </w:rPr>
      </w:pPr>
      <w:bookmarkStart w:id="2" w:name="_Toc498016716"/>
      <w:r w:rsidRPr="009D0095">
        <w:rPr>
          <w:rFonts w:ascii="Times New Roman" w:eastAsia="Times New Roman" w:hAnsi="Times New Roman" w:cs="Times New Roman"/>
          <w:lang w:val="en-IN"/>
        </w:rPr>
        <w:t>Prior Checks:</w:t>
      </w:r>
      <w:bookmarkEnd w:id="2"/>
    </w:p>
    <w:p w:rsidR="00E10B0D" w:rsidRPr="009D0095" w:rsidRDefault="00E10B0D" w:rsidP="00E10B0D">
      <w:pPr>
        <w:numPr>
          <w:ilvl w:val="0"/>
          <w:numId w:val="4"/>
        </w:numPr>
        <w:spacing w:after="0" w:line="240" w:lineRule="auto"/>
        <w:rPr>
          <w:rFonts w:eastAsia="Times New Roman"/>
          <w:b/>
          <w:bCs/>
          <w:lang w:val="en-IN"/>
        </w:rPr>
      </w:pPr>
      <w:r w:rsidRPr="009D0095">
        <w:rPr>
          <w:rFonts w:ascii="Times New Roman" w:eastAsia="Times New Roman" w:hAnsi="Times New Roman" w:cs="Times New Roman"/>
          <w:b/>
          <w:bCs/>
          <w:lang w:val="en-IN"/>
        </w:rPr>
        <w:t xml:space="preserve">User Account Access </w:t>
      </w:r>
    </w:p>
    <w:p w:rsidR="00E10B0D" w:rsidRPr="009D0095" w:rsidRDefault="00E10B0D" w:rsidP="00E10B0D">
      <w:pPr>
        <w:numPr>
          <w:ilvl w:val="1"/>
          <w:numId w:val="4"/>
        </w:numPr>
        <w:spacing w:after="0" w:line="240" w:lineRule="auto"/>
        <w:rPr>
          <w:rFonts w:ascii="Segoe UI" w:eastAsia="Times New Roman" w:hAnsi="Segoe UI" w:cs="Segoe UI"/>
          <w:color w:val="222222"/>
          <w:sz w:val="21"/>
          <w:szCs w:val="21"/>
        </w:rPr>
      </w:pPr>
      <w:r w:rsidRPr="009D0095">
        <w:rPr>
          <w:rFonts w:ascii="Times New Roman" w:eastAsia="Times New Roman" w:hAnsi="Times New Roman" w:cs="Times New Roman"/>
          <w:lang w:val="en-IN"/>
        </w:rPr>
        <w:t xml:space="preserve">User should have access to BizTalk Management Database and Certificate store for Windows Authentication. </w:t>
      </w:r>
    </w:p>
    <w:p w:rsidR="00E10B0D" w:rsidRDefault="00E10B0D" w:rsidP="00E10B0D">
      <w:pPr>
        <w:numPr>
          <w:ilvl w:val="1"/>
          <w:numId w:val="4"/>
        </w:numPr>
        <w:spacing w:after="0" w:line="240" w:lineRule="auto"/>
        <w:rPr>
          <w:rFonts w:eastAsia="Times New Roman"/>
          <w:lang w:val="en-IN"/>
        </w:rPr>
      </w:pPr>
      <w:r w:rsidRPr="009D0095">
        <w:rPr>
          <w:rFonts w:ascii="Times New Roman" w:eastAsia="Times New Roman" w:hAnsi="Times New Roman" w:cs="Times New Roman"/>
          <w:lang w:val="en-IN"/>
        </w:rPr>
        <w:t>If using SQL Authentication to connect to BizTalk database server, SQL authentication should be enabled on the server. </w:t>
      </w:r>
    </w:p>
    <w:p w:rsidR="00E10B0D" w:rsidRPr="009D0095" w:rsidRDefault="00E10B0D" w:rsidP="00E10B0D">
      <w:pPr>
        <w:spacing w:after="0" w:line="240" w:lineRule="auto"/>
        <w:ind w:left="720"/>
        <w:rPr>
          <w:rFonts w:ascii="Times New Roman" w:eastAsia="Times New Roman" w:hAnsi="Times New Roman" w:cs="Times New Roman"/>
          <w:lang w:val="en-IN"/>
        </w:rPr>
      </w:pPr>
    </w:p>
    <w:p w:rsidR="00E10B0D" w:rsidRPr="009D0095" w:rsidRDefault="00E10B0D" w:rsidP="00E10B0D">
      <w:pPr>
        <w:numPr>
          <w:ilvl w:val="0"/>
          <w:numId w:val="4"/>
        </w:numPr>
        <w:spacing w:after="0" w:line="240" w:lineRule="auto"/>
        <w:rPr>
          <w:rFonts w:eastAsia="Times New Roman"/>
          <w:b/>
          <w:bCs/>
          <w:lang w:val="en-IN"/>
        </w:rPr>
      </w:pPr>
      <w:r w:rsidRPr="009D0095">
        <w:rPr>
          <w:rFonts w:ascii="Times New Roman" w:eastAsia="Times New Roman" w:hAnsi="Times New Roman" w:cs="Times New Roman"/>
          <w:b/>
          <w:bCs/>
          <w:lang w:val="en-IN"/>
        </w:rPr>
        <w:t>Private certificates</w:t>
      </w:r>
    </w:p>
    <w:p w:rsidR="00E10B0D" w:rsidRDefault="00E10B0D" w:rsidP="00E10B0D">
      <w:pPr>
        <w:numPr>
          <w:ilvl w:val="1"/>
          <w:numId w:val="4"/>
        </w:numPr>
        <w:spacing w:after="0" w:line="240" w:lineRule="auto"/>
        <w:rPr>
          <w:rFonts w:eastAsia="Times New Roman"/>
          <w:lang w:val="en-IN"/>
        </w:rPr>
      </w:pPr>
      <w:r w:rsidRPr="009D0095">
        <w:rPr>
          <w:rFonts w:ascii="Times New Roman" w:eastAsia="Times New Roman" w:hAnsi="Times New Roman" w:cs="Times New Roman"/>
          <w:lang w:val="en-IN"/>
        </w:rPr>
        <w:t>For Private Certificates, a key vault should exist in Resource Group and should be selected while running the tool.</w:t>
      </w:r>
    </w:p>
    <w:p w:rsidR="00E10B0D" w:rsidRPr="009D0095" w:rsidRDefault="00E10B0D" w:rsidP="00E10B0D">
      <w:pPr>
        <w:numPr>
          <w:ilvl w:val="1"/>
          <w:numId w:val="4"/>
        </w:numPr>
        <w:spacing w:after="0" w:line="240" w:lineRule="auto"/>
        <w:rPr>
          <w:lang w:val="en-IN"/>
        </w:rPr>
      </w:pPr>
      <w:r w:rsidRPr="009D0095">
        <w:rPr>
          <w:rFonts w:ascii="Times New Roman" w:eastAsia="Times New Roman" w:hAnsi="Times New Roman" w:cs="Times New Roman"/>
          <w:lang w:val="en-IN"/>
        </w:rPr>
        <w:t>Private certs should be marked as Exportable for extraction.</w:t>
      </w:r>
    </w:p>
    <w:p w:rsidR="00E10B0D" w:rsidRPr="009D0095" w:rsidRDefault="00E10B0D" w:rsidP="00E10B0D">
      <w:pPr>
        <w:spacing w:after="0" w:line="240" w:lineRule="auto"/>
        <w:ind w:left="1080"/>
        <w:rPr>
          <w:rFonts w:ascii="Times New Roman" w:eastAsia="Times New Roman" w:hAnsi="Times New Roman" w:cs="Times New Roman"/>
          <w:lang w:val="en-IN"/>
        </w:rPr>
      </w:pPr>
    </w:p>
    <w:p w:rsidR="00E10B0D" w:rsidRPr="009D0095" w:rsidRDefault="00E10B0D" w:rsidP="00E10B0D">
      <w:pPr>
        <w:numPr>
          <w:ilvl w:val="0"/>
          <w:numId w:val="4"/>
        </w:numPr>
        <w:spacing w:after="0" w:line="240" w:lineRule="auto"/>
        <w:rPr>
          <w:rFonts w:eastAsia="Times New Roman"/>
          <w:b/>
          <w:bCs/>
          <w:lang w:val="en-IN"/>
        </w:rPr>
      </w:pPr>
      <w:r w:rsidRPr="009D0095">
        <w:rPr>
          <w:rFonts w:ascii="Times New Roman" w:eastAsia="Times New Roman" w:hAnsi="Times New Roman" w:cs="Times New Roman"/>
          <w:b/>
          <w:bCs/>
          <w:lang w:val="en-IN"/>
        </w:rPr>
        <w:t>AAD Authentication</w:t>
      </w:r>
    </w:p>
    <w:p w:rsidR="00E10B0D" w:rsidRDefault="00E10B0D" w:rsidP="00E10B0D">
      <w:pPr>
        <w:numPr>
          <w:ilvl w:val="1"/>
          <w:numId w:val="4"/>
        </w:numPr>
        <w:spacing w:after="0" w:line="240" w:lineRule="auto"/>
        <w:rPr>
          <w:rFonts w:eastAsia="Times New Roman"/>
          <w:lang w:val="en-IN"/>
        </w:rPr>
      </w:pPr>
      <w:r w:rsidRPr="009D0095">
        <w:rPr>
          <w:rFonts w:ascii="Times New Roman" w:eastAsia="Times New Roman" w:hAnsi="Times New Roman" w:cs="Times New Roman"/>
          <w:lang w:val="en-IN"/>
        </w:rPr>
        <w:t>For AAD Authentication, user (organizational account) should have access at the subscription level, or the RG level or at Integration Account level at the very least. </w:t>
      </w:r>
    </w:p>
    <w:p w:rsidR="00E10B0D" w:rsidRPr="009D0095" w:rsidRDefault="00E10B0D" w:rsidP="00E10B0D">
      <w:pPr>
        <w:pStyle w:val="ListParagraph"/>
        <w:numPr>
          <w:ilvl w:val="1"/>
          <w:numId w:val="4"/>
        </w:numPr>
        <w:spacing w:after="0" w:line="240" w:lineRule="auto"/>
        <w:rPr>
          <w:lang w:val="en-IN"/>
        </w:rPr>
      </w:pPr>
      <w:r w:rsidRPr="009D0095">
        <w:rPr>
          <w:rFonts w:ascii="Times New Roman" w:eastAsia="Times New Roman" w:hAnsi="Times New Roman" w:cs="Times New Roman"/>
          <w:lang w:val="en-IN"/>
        </w:rPr>
        <w:t>The user (organizational account) should have access to Key Vault to be able to add keys to the key vault.</w:t>
      </w:r>
    </w:p>
    <w:p w:rsidR="00E10B0D" w:rsidRPr="009D0095" w:rsidRDefault="00E10B0D" w:rsidP="00E10B0D">
      <w:pPr>
        <w:spacing w:after="0" w:line="240" w:lineRule="auto"/>
        <w:ind w:left="1080"/>
        <w:rPr>
          <w:rFonts w:ascii="Times New Roman" w:eastAsia="Times New Roman" w:hAnsi="Times New Roman" w:cs="Times New Roman"/>
          <w:lang w:val="en-IN"/>
        </w:rPr>
      </w:pPr>
    </w:p>
    <w:p w:rsidR="00E10B0D" w:rsidRPr="009D0095" w:rsidRDefault="00E10B0D" w:rsidP="00E10B0D">
      <w:pPr>
        <w:numPr>
          <w:ilvl w:val="0"/>
          <w:numId w:val="4"/>
        </w:numPr>
        <w:spacing w:after="0" w:line="240" w:lineRule="auto"/>
        <w:rPr>
          <w:rFonts w:eastAsia="Times New Roman"/>
          <w:b/>
          <w:bCs/>
          <w:lang w:val="en-IN"/>
        </w:rPr>
      </w:pPr>
      <w:r w:rsidRPr="009D0095">
        <w:rPr>
          <w:rFonts w:ascii="Times New Roman" w:eastAsia="Times New Roman" w:hAnsi="Times New Roman" w:cs="Times New Roman"/>
          <w:b/>
          <w:bCs/>
          <w:lang w:val="en-IN"/>
        </w:rPr>
        <w:t>Key Vault</w:t>
      </w:r>
    </w:p>
    <w:p w:rsidR="00E10B0D" w:rsidRPr="00E10B0D" w:rsidRDefault="00E10B0D" w:rsidP="00E10B0D">
      <w:pPr>
        <w:numPr>
          <w:ilvl w:val="1"/>
          <w:numId w:val="4"/>
        </w:numPr>
        <w:spacing w:after="0" w:line="240" w:lineRule="auto"/>
        <w:rPr>
          <w:rFonts w:eastAsia="Times New Roman"/>
          <w:lang w:val="en-IN"/>
        </w:rPr>
      </w:pPr>
      <w:r w:rsidRPr="009D0095">
        <w:rPr>
          <w:rFonts w:ascii="Times New Roman" w:eastAsia="Times New Roman" w:hAnsi="Times New Roman" w:cs="Times New Roman"/>
          <w:lang w:val="en-IN"/>
        </w:rPr>
        <w:t xml:space="preserve">In the </w:t>
      </w:r>
      <w:r w:rsidRPr="009D0095">
        <w:rPr>
          <w:rFonts w:ascii="Times New Roman" w:eastAsia="Times New Roman" w:hAnsi="Times New Roman" w:cs="Times New Roman"/>
          <w:b/>
          <w:bCs/>
          <w:lang w:val="en-IN"/>
        </w:rPr>
        <w:t>Key Vault -&gt; Advanced Access Policies -&gt; Enable Access to ARM for template deployment</w:t>
      </w:r>
      <w:r w:rsidRPr="009D0095">
        <w:rPr>
          <w:rFonts w:ascii="Times New Roman" w:eastAsia="Times New Roman" w:hAnsi="Times New Roman" w:cs="Times New Roman"/>
          <w:lang w:val="en-IN"/>
        </w:rPr>
        <w:t>, should be configured to deploy private certificates that refer the key vault</w:t>
      </w:r>
      <w:r>
        <w:rPr>
          <w:rFonts w:ascii="Times New Roman" w:eastAsia="Times New Roman" w:hAnsi="Times New Roman" w:cs="Times New Roman"/>
          <w:lang w:val="en-IN"/>
        </w:rPr>
        <w:t>.</w:t>
      </w:r>
    </w:p>
    <w:p w:rsidR="00E10B0D" w:rsidRPr="009D0095" w:rsidRDefault="00E10B0D" w:rsidP="00E10B0D">
      <w:pPr>
        <w:pStyle w:val="Heading1"/>
        <w:rPr>
          <w:rFonts w:ascii="Times New Roman" w:eastAsia="Times New Roman" w:hAnsi="Times New Roman" w:cs="Times New Roman"/>
          <w:lang w:val="en-IN"/>
        </w:rPr>
      </w:pPr>
      <w:bookmarkStart w:id="3" w:name="_Toc498016717"/>
      <w:r w:rsidRPr="009D0095">
        <w:rPr>
          <w:rFonts w:ascii="Times New Roman" w:eastAsia="Times New Roman" w:hAnsi="Times New Roman" w:cs="Times New Roman"/>
          <w:lang w:val="en-IN"/>
        </w:rPr>
        <w:lastRenderedPageBreak/>
        <w:t>Pre-Requisites</w:t>
      </w:r>
      <w:bookmarkEnd w:id="3"/>
    </w:p>
    <w:p w:rsidR="00E10B0D" w:rsidRDefault="00E10B0D" w:rsidP="00E10B0D">
      <w:pPr>
        <w:numPr>
          <w:ilvl w:val="0"/>
          <w:numId w:val="3"/>
        </w:numPr>
        <w:spacing w:after="0" w:line="240" w:lineRule="auto"/>
        <w:rPr>
          <w:rFonts w:eastAsia="Times New Roman"/>
          <w:lang w:val="en-IN"/>
        </w:rPr>
      </w:pPr>
      <w:r w:rsidRPr="009D0095">
        <w:rPr>
          <w:rFonts w:ascii="Times New Roman" w:eastAsia="Times New Roman" w:hAnsi="Times New Roman" w:cs="Times New Roman"/>
          <w:b/>
          <w:bCs/>
          <w:lang w:val="en-IN"/>
        </w:rPr>
        <w:t>Microsoft .Net Framework 4.5</w:t>
      </w:r>
      <w:r w:rsidRPr="009D0095">
        <w:rPr>
          <w:rFonts w:ascii="Times New Roman" w:eastAsia="Times New Roman" w:hAnsi="Times New Roman" w:cs="Times New Roman"/>
          <w:lang w:val="en-IN"/>
        </w:rPr>
        <w:t xml:space="preserve"> should be installed on the system. </w:t>
      </w:r>
    </w:p>
    <w:p w:rsidR="00E10B0D" w:rsidRPr="009D0095" w:rsidRDefault="00E10B0D" w:rsidP="00E10B0D">
      <w:pPr>
        <w:spacing w:after="0" w:line="240" w:lineRule="auto"/>
        <w:ind w:left="360"/>
        <w:rPr>
          <w:rFonts w:ascii="Times New Roman" w:eastAsia="Times New Roman" w:hAnsi="Times New Roman" w:cs="Times New Roman"/>
          <w:lang w:val="en-IN"/>
        </w:rPr>
      </w:pPr>
    </w:p>
    <w:p w:rsidR="00E10B0D" w:rsidRPr="009D0095" w:rsidRDefault="00E10B0D" w:rsidP="00E10B0D">
      <w:pPr>
        <w:numPr>
          <w:ilvl w:val="0"/>
          <w:numId w:val="3"/>
        </w:numPr>
        <w:spacing w:after="0" w:line="240" w:lineRule="auto"/>
        <w:rPr>
          <w:rFonts w:eastAsia="Times New Roman"/>
          <w:b/>
          <w:bCs/>
          <w:lang w:val="en-IN"/>
        </w:rPr>
      </w:pPr>
      <w:r w:rsidRPr="009D0095">
        <w:rPr>
          <w:rFonts w:ascii="Times New Roman" w:eastAsia="Times New Roman" w:hAnsi="Times New Roman" w:cs="Times New Roman"/>
          <w:b/>
          <w:bCs/>
          <w:lang w:val="en-IN"/>
        </w:rPr>
        <w:t>Tool Running Location</w:t>
      </w:r>
    </w:p>
    <w:p w:rsidR="00E10B0D" w:rsidRDefault="00E10B0D" w:rsidP="00E10B0D">
      <w:pPr>
        <w:numPr>
          <w:ilvl w:val="1"/>
          <w:numId w:val="3"/>
        </w:numPr>
        <w:spacing w:after="0" w:line="240" w:lineRule="auto"/>
        <w:rPr>
          <w:rFonts w:eastAsia="Times New Roman"/>
          <w:lang w:val="en-IN"/>
        </w:rPr>
      </w:pPr>
      <w:r w:rsidRPr="009D0095">
        <w:rPr>
          <w:rFonts w:ascii="Times New Roman" w:eastAsia="Times New Roman" w:hAnsi="Times New Roman" w:cs="Times New Roman"/>
          <w:lang w:val="en-IN"/>
        </w:rPr>
        <w:t>Tool should be running from BizTalk Front End Server to access all the certificates and GAC (for schemas) on that server.</w:t>
      </w:r>
    </w:p>
    <w:p w:rsidR="00E10B0D" w:rsidRDefault="00E10B0D" w:rsidP="00E10B0D">
      <w:pPr>
        <w:numPr>
          <w:ilvl w:val="1"/>
          <w:numId w:val="3"/>
        </w:numPr>
        <w:spacing w:after="0" w:line="240" w:lineRule="auto"/>
        <w:rPr>
          <w:rFonts w:eastAsia="Times New Roman"/>
          <w:lang w:val="en-IN"/>
        </w:rPr>
      </w:pPr>
      <w:r w:rsidRPr="009D0095">
        <w:rPr>
          <w:rFonts w:ascii="Times New Roman" w:eastAsia="Times New Roman" w:hAnsi="Times New Roman" w:cs="Times New Roman"/>
          <w:lang w:val="en-IN"/>
        </w:rPr>
        <w:t>All certificate(s) and Schema DLLs should present on the machine where tool is running on.</w:t>
      </w:r>
    </w:p>
    <w:p w:rsidR="00E10B0D" w:rsidRPr="009D0095" w:rsidRDefault="00E10B0D" w:rsidP="00E10B0D">
      <w:pPr>
        <w:pStyle w:val="ListParagraph"/>
        <w:numPr>
          <w:ilvl w:val="1"/>
          <w:numId w:val="4"/>
        </w:numPr>
        <w:spacing w:after="0" w:line="240" w:lineRule="auto"/>
        <w:rPr>
          <w:lang w:val="en-IN"/>
        </w:rPr>
      </w:pPr>
      <w:r w:rsidRPr="009D0095">
        <w:rPr>
          <w:rFonts w:ascii="Times New Roman" w:eastAsia="Times New Roman" w:hAnsi="Times New Roman" w:cs="Times New Roman"/>
          <w:lang w:val="en-IN"/>
        </w:rPr>
        <w:t>To access Integration account with different credential than current user, Run tool as different user.</w:t>
      </w:r>
    </w:p>
    <w:p w:rsidR="00E10B0D" w:rsidRPr="009D0095" w:rsidRDefault="00E10B0D" w:rsidP="00E10B0D">
      <w:pPr>
        <w:spacing w:after="0" w:line="240" w:lineRule="auto"/>
        <w:ind w:left="720"/>
        <w:rPr>
          <w:rFonts w:ascii="Times New Roman" w:eastAsia="Times New Roman" w:hAnsi="Times New Roman" w:cs="Times New Roman"/>
          <w:lang w:val="en-IN"/>
        </w:rPr>
      </w:pPr>
    </w:p>
    <w:p w:rsidR="00E10B0D" w:rsidRPr="009D0095" w:rsidRDefault="00E10B0D" w:rsidP="00E10B0D">
      <w:pPr>
        <w:numPr>
          <w:ilvl w:val="0"/>
          <w:numId w:val="3"/>
        </w:numPr>
        <w:spacing w:after="0" w:line="240" w:lineRule="auto"/>
        <w:rPr>
          <w:rFonts w:eastAsia="Times New Roman"/>
          <w:b/>
          <w:bCs/>
          <w:lang w:val="en-IN"/>
        </w:rPr>
      </w:pPr>
      <w:r w:rsidRPr="009D0095">
        <w:rPr>
          <w:rFonts w:ascii="Times New Roman" w:eastAsia="Times New Roman" w:hAnsi="Times New Roman" w:cs="Times New Roman"/>
          <w:b/>
          <w:bCs/>
          <w:lang w:val="en-IN"/>
        </w:rPr>
        <w:t>Host Partner</w:t>
      </w:r>
    </w:p>
    <w:p w:rsidR="00E10B0D" w:rsidRDefault="00E10B0D" w:rsidP="00E10B0D">
      <w:pPr>
        <w:numPr>
          <w:ilvl w:val="1"/>
          <w:numId w:val="3"/>
        </w:numPr>
        <w:spacing w:after="0" w:line="240" w:lineRule="auto"/>
        <w:rPr>
          <w:rFonts w:eastAsia="Times New Roman"/>
          <w:lang w:val="en-IN"/>
        </w:rPr>
      </w:pPr>
      <w:r w:rsidRPr="009D0095">
        <w:rPr>
          <w:rFonts w:ascii="Times New Roman" w:eastAsia="Times New Roman" w:hAnsi="Times New Roman" w:cs="Times New Roman"/>
          <w:lang w:val="en-IN"/>
        </w:rPr>
        <w:t xml:space="preserve">Host Partner should already exist in Integration Account. If it doesn't exist, user </w:t>
      </w:r>
      <w:r w:rsidR="001C797F" w:rsidRPr="009D0095">
        <w:rPr>
          <w:rFonts w:ascii="Times New Roman" w:eastAsia="Times New Roman" w:hAnsi="Times New Roman" w:cs="Times New Roman"/>
          <w:lang w:val="en-IN"/>
        </w:rPr>
        <w:t>must</w:t>
      </w:r>
      <w:r w:rsidRPr="009D0095">
        <w:rPr>
          <w:rFonts w:ascii="Times New Roman" w:eastAsia="Times New Roman" w:hAnsi="Times New Roman" w:cs="Times New Roman"/>
          <w:lang w:val="en-IN"/>
        </w:rPr>
        <w:t xml:space="preserve"> explicitly select and migrate it through the tool before migrating any agreement to IA.</w:t>
      </w:r>
    </w:p>
    <w:p w:rsidR="00E10B0D" w:rsidRPr="009D0095" w:rsidRDefault="00E10B0D" w:rsidP="00E10B0D">
      <w:pPr>
        <w:numPr>
          <w:ilvl w:val="1"/>
          <w:numId w:val="3"/>
        </w:numPr>
        <w:spacing w:after="0" w:line="240" w:lineRule="auto"/>
        <w:rPr>
          <w:rFonts w:eastAsia="Times New Roman"/>
          <w:lang w:val="en-IN"/>
        </w:rPr>
      </w:pPr>
      <w:r w:rsidRPr="009D0095">
        <w:rPr>
          <w:rFonts w:ascii="Times New Roman" w:eastAsia="Times New Roman" w:hAnsi="Times New Roman" w:cs="Times New Roman"/>
          <w:lang w:val="en-IN"/>
        </w:rPr>
        <w:t>If certificate for host partner is configured at group level in BizTalk and not at partner/agreement level, Certificate should be manually migrated to IA and the mapping of Partner and Certificate name as in Integration Account should be included in the mapping file. </w:t>
      </w:r>
    </w:p>
    <w:p w:rsidR="00E10B0D" w:rsidRDefault="00E10B0D" w:rsidP="00E10B0D">
      <w:pPr>
        <w:pStyle w:val="Heading1"/>
        <w:rPr>
          <w:rFonts w:ascii="Times New Roman" w:eastAsia="Times New Roman" w:hAnsi="Times New Roman" w:cs="Times New Roman"/>
          <w:lang w:val="en-IN"/>
        </w:rPr>
      </w:pPr>
      <w:bookmarkStart w:id="4" w:name="_Toc498016718"/>
      <w:r w:rsidRPr="009D0095">
        <w:rPr>
          <w:rFonts w:ascii="Times New Roman" w:eastAsia="Times New Roman" w:hAnsi="Times New Roman" w:cs="Times New Roman"/>
          <w:lang w:val="en-IN"/>
        </w:rPr>
        <w:t>Walkthrough</w:t>
      </w:r>
      <w:bookmarkEnd w:id="4"/>
    </w:p>
    <w:p w:rsidR="00E10B0D" w:rsidRPr="00E10B0D" w:rsidRDefault="00E10B0D" w:rsidP="00E10B0D">
      <w:pPr>
        <w:rPr>
          <w:lang w:val="en-IN"/>
        </w:rPr>
      </w:pP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t>Double click the TpmMigration.exe to launch the TPM data migration wizard. A window like the following displays:</w:t>
      </w:r>
    </w:p>
    <w:p w:rsidR="00E10B0D" w:rsidRDefault="00E10B0D" w:rsidP="00E10B0D">
      <w:pPr>
        <w:pStyle w:val="ListParagraph"/>
        <w:rPr>
          <w:lang w:val="en-IN"/>
        </w:rPr>
      </w:pPr>
    </w:p>
    <w:p w:rsidR="00E10B0D" w:rsidRPr="009D0095" w:rsidRDefault="00E10B0D" w:rsidP="00E10B0D">
      <w:pPr>
        <w:pStyle w:val="ListParagrap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noProof/>
        </w:rPr>
        <w:drawing>
          <wp:inline distT="0" distB="0" distL="0" distR="0" wp14:anchorId="4E50B7C3" wp14:editId="09A69A92">
            <wp:extent cx="4572000" cy="3048000"/>
            <wp:effectExtent l="0" t="0" r="0" b="0"/>
            <wp:docPr id="9967577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00E10B0D" w:rsidRPr="009D0095" w:rsidRDefault="00E10B0D" w:rsidP="00E10B0D">
      <w:pPr>
        <w:pStyle w:val="ListParagraph"/>
        <w:rPr>
          <w:rFonts w:ascii="Times New Roman" w:eastAsia="Times New Roman" w:hAnsi="Times New Roman" w:cs="Times New Roman"/>
          <w:lang w:val="en-IN"/>
        </w:rPr>
      </w:pP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t>Click Next. Provide Server name which hosts BizTalk Server Management Db to retrieve the B2B Trading partner settings. If required, enter the name of the database. The default name is “BizTalkMgmtDb”.</w:t>
      </w:r>
    </w:p>
    <w:p w:rsidR="00E10B0D" w:rsidRPr="00E10B0D" w:rsidRDefault="00E10B0D" w:rsidP="00E10B0D">
      <w:pPr>
        <w:pStyle w:val="ListParagraph"/>
        <w:rPr>
          <w:lang w:val="en-IN"/>
        </w:rPr>
      </w:pPr>
    </w:p>
    <w:p w:rsidR="00E10B0D" w:rsidRPr="009D0095" w:rsidRDefault="00E10B0D" w:rsidP="00E10B0D">
      <w:pPr>
        <w:pStyle w:val="ListParagraph"/>
        <w:rPr>
          <w:lang w:val="en-IN"/>
        </w:rPr>
      </w:pPr>
    </w:p>
    <w:p w:rsidR="00E10B0D" w:rsidRDefault="00E10B0D" w:rsidP="00E10B0D">
      <w:pPr>
        <w:pStyle w:val="ListParagraph"/>
        <w:rPr>
          <w:rFonts w:ascii="Times New Roman" w:eastAsia="Times New Roman" w:hAnsi="Times New Roman" w:cs="Times New Roman"/>
          <w:noProof/>
        </w:rPr>
      </w:pPr>
      <w:r>
        <w:rPr>
          <w:rFonts w:ascii="Times New Roman" w:eastAsia="Times New Roman" w:hAnsi="Times New Roman" w:cs="Times New Roman"/>
          <w:noProof/>
        </w:rPr>
        <w:t xml:space="preserve">                                       </w:t>
      </w:r>
      <w:r w:rsidRPr="009D0095">
        <w:rPr>
          <w:rFonts w:ascii="Times New Roman" w:eastAsia="Times New Roman" w:hAnsi="Times New Roman" w:cs="Times New Roman"/>
          <w:noProof/>
        </w:rPr>
        <w:t xml:space="preserve"> </w:t>
      </w:r>
      <w:r>
        <w:rPr>
          <w:noProof/>
        </w:rPr>
        <w:drawing>
          <wp:inline distT="0" distB="0" distL="0" distR="0" wp14:anchorId="578487A3" wp14:editId="125465B0">
            <wp:extent cx="4572000" cy="3038475"/>
            <wp:effectExtent l="0" t="0" r="0" b="0"/>
            <wp:docPr id="3164607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Pr="009D0095" w:rsidRDefault="00E10B0D" w:rsidP="00E10B0D">
      <w:pPr>
        <w:pStyle w:val="ListParagraph"/>
        <w:rPr>
          <w:rFonts w:ascii="Times New Roman" w:eastAsia="Times New Roman" w:hAnsi="Times New Roman" w:cs="Times New Roman"/>
          <w:noProof/>
        </w:rPr>
      </w:pPr>
    </w:p>
    <w:p w:rsidR="00E10B0D" w:rsidRDefault="00E10B0D" w:rsidP="00E10B0D">
      <w:pPr>
        <w:pStyle w:val="ListParagraph"/>
        <w:numPr>
          <w:ilvl w:val="0"/>
          <w:numId w:val="1"/>
        </w:numPr>
        <w:jc w:val="both"/>
        <w:rPr>
          <w:rFonts w:ascii="Times New Roman" w:eastAsia="Times New Roman" w:hAnsi="Times New Roman" w:cs="Times New Roman"/>
          <w:lang w:val="en-IN"/>
        </w:rPr>
      </w:pPr>
      <w:r>
        <w:rPr>
          <w:rFonts w:ascii="Times New Roman" w:eastAsia="Times New Roman" w:hAnsi="Times New Roman" w:cs="Times New Roman"/>
          <w:lang w:val="en-IN"/>
        </w:rPr>
        <w:t>C</w:t>
      </w:r>
      <w:r w:rsidRPr="00E10B0D">
        <w:rPr>
          <w:rFonts w:ascii="Times New Roman" w:eastAsia="Times New Roman" w:hAnsi="Times New Roman" w:cs="Times New Roman"/>
          <w:lang w:val="en-IN"/>
        </w:rPr>
        <w:t xml:space="preserve">lick Next. In </w:t>
      </w:r>
      <w:r w:rsidRPr="00E10B0D">
        <w:rPr>
          <w:rFonts w:ascii="Times New Roman" w:eastAsia="Times New Roman" w:hAnsi="Times New Roman" w:cs="Times New Roman"/>
          <w:b/>
          <w:bCs/>
          <w:lang w:val="en-IN"/>
        </w:rPr>
        <w:t>Select Partners</w:t>
      </w:r>
      <w:r w:rsidRPr="00E10B0D">
        <w:rPr>
          <w:rFonts w:ascii="Times New Roman" w:eastAsia="Times New Roman" w:hAnsi="Times New Roman" w:cs="Times New Roman"/>
          <w:lang w:val="en-IN"/>
        </w:rPr>
        <w:t xml:space="preserve">, select one or more partners based on searched text to migrate from BizTalk Server to Logic Apps platform. </w:t>
      </w:r>
    </w:p>
    <w:p w:rsidR="00E10B0D" w:rsidRDefault="00E10B0D" w:rsidP="00E10B0D">
      <w:pPr>
        <w:pStyle w:val="ListParagraph"/>
        <w:jc w:val="both"/>
        <w:rPr>
          <w:rFonts w:ascii="Times New Roman" w:eastAsia="Times New Roman" w:hAnsi="Times New Roman" w:cs="Times New Roman"/>
          <w:lang w:val="en-IN"/>
        </w:rPr>
      </w:pPr>
    </w:p>
    <w:p w:rsidR="00E10B0D" w:rsidRDefault="00E10B0D" w:rsidP="00E10B0D">
      <w:pPr>
        <w:pStyle w:val="ListParagraph"/>
        <w:jc w:val="both"/>
        <w:rPr>
          <w:rFonts w:ascii="Times New Roman" w:eastAsia="Times New Roman" w:hAnsi="Times New Roman" w:cs="Times New Roman"/>
          <w:lang w:val="en-IN"/>
        </w:rPr>
      </w:pPr>
    </w:p>
    <w:p w:rsidR="00E10B0D" w:rsidRPr="00E10B0D" w:rsidRDefault="00E10B0D" w:rsidP="00E10B0D">
      <w:pPr>
        <w:pStyle w:val="ListParagraph"/>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noProof/>
        </w:rPr>
        <w:drawing>
          <wp:inline distT="0" distB="0" distL="0" distR="0" wp14:anchorId="2DDAAD74" wp14:editId="393D1415">
            <wp:extent cx="4572000" cy="3048000"/>
            <wp:effectExtent l="0" t="0" r="0" b="0"/>
            <wp:docPr id="7304079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lastRenderedPageBreak/>
        <w:t>Click Next to generate JSON files as needed by Logic Apps platform for selected partners at below mentioned path. This screen shows the status of JSON artefact creation. In case the status shows an error, hover over the status icon to know error description.</w:t>
      </w:r>
      <w:r>
        <w:rPr>
          <w:lang w:val="en-IN"/>
        </w:rPr>
        <w:br/>
      </w:r>
      <w:r w:rsidRPr="009D0095">
        <w:rPr>
          <w:rFonts w:ascii="Times New Roman" w:eastAsia="Times New Roman" w:hAnsi="Times New Roman" w:cs="Times New Roman"/>
          <w:lang w:val="en-IN"/>
        </w:rPr>
        <w:t>Note: Migration is done as a twostep process:</w:t>
      </w:r>
    </w:p>
    <w:p w:rsidR="00E10B0D" w:rsidRDefault="00E10B0D" w:rsidP="00E10B0D">
      <w:pPr>
        <w:pStyle w:val="ListParagraph"/>
        <w:numPr>
          <w:ilvl w:val="1"/>
          <w:numId w:val="1"/>
        </w:numPr>
        <w:rPr>
          <w:lang w:val="en-IN"/>
        </w:rPr>
      </w:pPr>
      <w:r w:rsidRPr="009D0095">
        <w:rPr>
          <w:rFonts w:ascii="Times New Roman" w:eastAsia="Times New Roman" w:hAnsi="Times New Roman" w:cs="Times New Roman"/>
          <w:lang w:val="en-IN"/>
        </w:rPr>
        <w:t xml:space="preserve">Step 1 - JSON creation – To allow user to maintain the artefacts in VSO and use continuous integration process </w:t>
      </w:r>
    </w:p>
    <w:p w:rsidR="00E10B0D" w:rsidRPr="00E10B0D" w:rsidRDefault="00E10B0D" w:rsidP="00E10B0D">
      <w:pPr>
        <w:pStyle w:val="ListParagraph"/>
        <w:numPr>
          <w:ilvl w:val="1"/>
          <w:numId w:val="1"/>
        </w:numPr>
        <w:rPr>
          <w:lang w:val="en-IN"/>
        </w:rPr>
      </w:pPr>
      <w:r w:rsidRPr="009D0095">
        <w:rPr>
          <w:rFonts w:ascii="Times New Roman" w:eastAsia="Times New Roman" w:hAnsi="Times New Roman" w:cs="Times New Roman"/>
          <w:lang w:val="en-IN"/>
        </w:rPr>
        <w:t>Step 2 - Upload JSON artefacts to Logic A</w:t>
      </w:r>
      <w:r>
        <w:rPr>
          <w:rFonts w:ascii="Times New Roman" w:eastAsia="Times New Roman" w:hAnsi="Times New Roman" w:cs="Times New Roman"/>
          <w:lang w:val="en-IN"/>
        </w:rPr>
        <w:t>pp platform integration account.</w:t>
      </w:r>
    </w:p>
    <w:p w:rsidR="00E10B0D" w:rsidRDefault="00E10B0D" w:rsidP="00E10B0D">
      <w:pPr>
        <w:pStyle w:val="ListParagraph"/>
        <w:rPr>
          <w:lang w:val="en-IN"/>
        </w:rPr>
      </w:pPr>
    </w:p>
    <w:p w:rsidR="00E10B0D" w:rsidRDefault="00E10B0D" w:rsidP="00E10B0D">
      <w:pPr>
        <w:pStyle w:val="ListParagraph"/>
        <w:rPr>
          <w:lang w:val="en-IN"/>
        </w:rPr>
      </w:pPr>
    </w:p>
    <w:p w:rsidR="00E10B0D" w:rsidRDefault="00E10B0D" w:rsidP="00E10B0D">
      <w:pPr>
        <w:pStyle w:val="ListParagraph"/>
        <w:rPr>
          <w:rFonts w:ascii="Times New Roman" w:eastAsia="Times New Roman" w:hAnsi="Times New Roman" w:cs="Times New Roman"/>
          <w:noProof/>
        </w:rPr>
      </w:pPr>
      <w:r>
        <w:rPr>
          <w:rFonts w:ascii="Times New Roman" w:eastAsia="Times New Roman" w:hAnsi="Times New Roman" w:cs="Times New Roman"/>
          <w:noProof/>
        </w:rPr>
        <w:t xml:space="preserve">                                          </w:t>
      </w:r>
      <w:r w:rsidRPr="009D0095">
        <w:rPr>
          <w:rFonts w:ascii="Times New Roman" w:eastAsia="Times New Roman" w:hAnsi="Times New Roman" w:cs="Times New Roman"/>
          <w:noProof/>
        </w:rPr>
        <w:t xml:space="preserve"> </w:t>
      </w:r>
      <w:r>
        <w:rPr>
          <w:noProof/>
        </w:rPr>
        <w:drawing>
          <wp:inline distT="0" distB="0" distL="0" distR="0" wp14:anchorId="140FFA26" wp14:editId="43FC340F">
            <wp:extent cx="4572000" cy="3028950"/>
            <wp:effectExtent l="0" t="0" r="0" b="0"/>
            <wp:docPr id="6356272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Default="00E10B0D" w:rsidP="00E10B0D">
      <w:pPr>
        <w:pStyle w:val="ListParagraph"/>
        <w:rPr>
          <w:rFonts w:ascii="Times New Roman" w:eastAsia="Times New Roman" w:hAnsi="Times New Roman" w:cs="Times New Roman"/>
          <w:noProof/>
        </w:rPr>
      </w:pPr>
    </w:p>
    <w:p w:rsidR="00E10B0D" w:rsidRPr="009D0095" w:rsidRDefault="00E10B0D" w:rsidP="00E10B0D">
      <w:pPr>
        <w:pStyle w:val="ListParagraph"/>
        <w:rPr>
          <w:rFonts w:ascii="Times New Roman" w:eastAsia="Times New Roman" w:hAnsi="Times New Roman" w:cs="Times New Roman"/>
          <w:noProof/>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lastRenderedPageBreak/>
        <w:t xml:space="preserve">Click Next. In </w:t>
      </w:r>
      <w:r w:rsidRPr="009D0095">
        <w:rPr>
          <w:rFonts w:ascii="Times New Roman" w:eastAsia="Times New Roman" w:hAnsi="Times New Roman" w:cs="Times New Roman"/>
          <w:b/>
          <w:bCs/>
          <w:lang w:val="en-IN"/>
        </w:rPr>
        <w:t>Select Agreements</w:t>
      </w:r>
      <w:r w:rsidRPr="009D0095">
        <w:rPr>
          <w:rFonts w:ascii="Times New Roman" w:eastAsia="Times New Roman" w:hAnsi="Times New Roman" w:cs="Times New Roman"/>
          <w:lang w:val="en-IN"/>
        </w:rPr>
        <w:t xml:space="preserve">, select one or more agreements for the selected partners to be migrated from BizTalk Server to Logic Apps Platform Integration Account. </w:t>
      </w:r>
    </w:p>
    <w:p w:rsidR="00E10B0D" w:rsidRDefault="00E10B0D" w:rsidP="00E10B0D">
      <w:pPr>
        <w:pStyle w:val="ListParagraph"/>
        <w:rPr>
          <w:lang w:val="en-IN"/>
        </w:rPr>
      </w:pPr>
    </w:p>
    <w:p w:rsidR="00E10B0D" w:rsidRDefault="00E10B0D" w:rsidP="00E10B0D">
      <w:pPr>
        <w:pStyle w:val="ListParagraph"/>
        <w:rPr>
          <w:lang w:val="en-IN"/>
        </w:rPr>
      </w:pPr>
    </w:p>
    <w:p w:rsidR="00E10B0D" w:rsidRPr="009D0095" w:rsidRDefault="00E10B0D" w:rsidP="00E10B0D">
      <w:pPr>
        <w:pStyle w:val="ListParagrap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noProof/>
        </w:rPr>
        <w:drawing>
          <wp:inline distT="0" distB="0" distL="0" distR="0" wp14:anchorId="3836C5AF" wp14:editId="284AA7A3">
            <wp:extent cx="4572000" cy="3057525"/>
            <wp:effectExtent l="0" t="0" r="0" b="0"/>
            <wp:docPr id="5325564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rsidR="00E10B0D" w:rsidRPr="009D0095" w:rsidRDefault="00E10B0D" w:rsidP="00E10B0D">
      <w:pPr>
        <w:pStyle w:val="ListParagraph"/>
        <w:rPr>
          <w:rFonts w:ascii="Times New Roman" w:eastAsia="Times New Roman" w:hAnsi="Times New Roman" w:cs="Times New Roman"/>
          <w:lang w:val="en-IN"/>
        </w:rPr>
      </w:pPr>
    </w:p>
    <w:p w:rsidR="00E10B0D" w:rsidRPr="009D0095" w:rsidRDefault="00E10B0D" w:rsidP="00E10B0D">
      <w:pPr>
        <w:rPr>
          <w:rFonts w:ascii="Times New Roman" w:eastAsia="Times New Roman" w:hAnsi="Times New Roman" w:cs="Times New Roman"/>
          <w:lang w:val="en-IN"/>
        </w:rPr>
      </w:pPr>
      <w:r w:rsidRPr="009D0095">
        <w:rPr>
          <w:rFonts w:ascii="Times New Roman" w:eastAsia="Times New Roman" w:hAnsi="Times New Roman" w:cs="Times New Roman"/>
          <w:lang w:val="en-IN"/>
        </w:rPr>
        <w:br w:type="page"/>
      </w: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lastRenderedPageBreak/>
        <w:t xml:space="preserve">Click next to generate JSON files for selected agreements. Hover over the status icon to get error description in case of failure. </w:t>
      </w:r>
    </w:p>
    <w:p w:rsidR="00E10B0D" w:rsidRPr="00E10B0D" w:rsidRDefault="00E10B0D" w:rsidP="00E10B0D">
      <w:pPr>
        <w:rPr>
          <w:lang w:val="en-IN"/>
        </w:rPr>
      </w:pPr>
    </w:p>
    <w:p w:rsidR="00E10B0D" w:rsidRDefault="00E10B0D" w:rsidP="00E10B0D">
      <w:pPr>
        <w:pStyle w:val="ListParagrap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noProof/>
        </w:rPr>
        <w:drawing>
          <wp:inline distT="0" distB="0" distL="0" distR="0" wp14:anchorId="7944BA63" wp14:editId="5CAF5C1A">
            <wp:extent cx="4572000" cy="3038475"/>
            <wp:effectExtent l="0" t="0" r="0" b="0"/>
            <wp:docPr id="16650152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lastRenderedPageBreak/>
        <w:t xml:space="preserve">Click Next. In </w:t>
      </w:r>
      <w:r w:rsidRPr="009D0095">
        <w:rPr>
          <w:rFonts w:ascii="Times New Roman" w:eastAsia="Times New Roman" w:hAnsi="Times New Roman" w:cs="Times New Roman"/>
          <w:b/>
          <w:bCs/>
          <w:lang w:val="en-IN"/>
        </w:rPr>
        <w:t>Select Schemas</w:t>
      </w:r>
      <w:r w:rsidRPr="009D0095">
        <w:rPr>
          <w:rFonts w:ascii="Times New Roman" w:eastAsia="Times New Roman" w:hAnsi="Times New Roman" w:cs="Times New Roman"/>
          <w:lang w:val="en-IN"/>
        </w:rPr>
        <w:t>, select one or more schemas to be migrated from BizTalk Server to Logic Apps Platform Integration Account. Either all the schemas can be migrated at once or ensure that the schemas referred by the agreement are selected. Use the search box to look for par</w:t>
      </w:r>
      <w:r w:rsidR="001C797F">
        <w:rPr>
          <w:rFonts w:ascii="Times New Roman" w:eastAsia="Times New Roman" w:hAnsi="Times New Roman" w:cs="Times New Roman"/>
          <w:lang w:val="en-IN"/>
        </w:rPr>
        <w:t>ticular schema(s)</w:t>
      </w:r>
      <w:r w:rsidRPr="009D0095">
        <w:rPr>
          <w:rFonts w:ascii="Times New Roman" w:eastAsia="Times New Roman" w:hAnsi="Times New Roman" w:cs="Times New Roman"/>
          <w:lang w:val="en-IN"/>
        </w:rPr>
        <w:t>.</w:t>
      </w:r>
    </w:p>
    <w:p w:rsidR="00E10B0D" w:rsidRPr="00E10B0D" w:rsidRDefault="00E10B0D" w:rsidP="00E10B0D">
      <w:pPr>
        <w:rPr>
          <w:lang w:val="en-IN"/>
        </w:rPr>
      </w:pPr>
    </w:p>
    <w:p w:rsidR="00E10B0D" w:rsidRPr="009D0095" w:rsidRDefault="00E10B0D" w:rsidP="00E10B0D">
      <w:pPr>
        <w:pStyle w:val="ListParagrap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noProof/>
        </w:rPr>
        <w:drawing>
          <wp:inline distT="0" distB="0" distL="0" distR="0" wp14:anchorId="57FB3F93" wp14:editId="5CC2D4CD">
            <wp:extent cx="4572000" cy="3057525"/>
            <wp:effectExtent l="0" t="0" r="0" b="0"/>
            <wp:docPr id="3731558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r w:rsidRPr="009D0095">
        <w:rPr>
          <w:rFonts w:ascii="Times New Roman" w:eastAsia="Times New Roman" w:hAnsi="Times New Roman" w:cs="Times New Roman"/>
          <w:lang w:val="en-IN"/>
        </w:rPr>
        <w:t xml:space="preserve"> </w:t>
      </w: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Pr="00B63E0C" w:rsidRDefault="00E10B0D" w:rsidP="00E10B0D">
      <w:pPr>
        <w:numPr>
          <w:ilvl w:val="0"/>
          <w:numId w:val="1"/>
        </w:numPr>
        <w:spacing w:after="0" w:line="240" w:lineRule="auto"/>
        <w:rPr>
          <w:rFonts w:eastAsia="Times New Roman"/>
        </w:rPr>
      </w:pPr>
      <w:r w:rsidRPr="009D0095">
        <w:rPr>
          <w:rFonts w:ascii="Times New Roman" w:eastAsia="Times New Roman" w:hAnsi="Times New Roman" w:cs="Times New Roman"/>
          <w:lang w:val="en-IN"/>
        </w:rPr>
        <w:lastRenderedPageBreak/>
        <w:t xml:space="preserve">Click Next to generate schema definition (xsd) files for selected schema artefacts (Biztalk assemblies) at mentioned path. </w:t>
      </w:r>
    </w:p>
    <w:p w:rsidR="00E10B0D" w:rsidRDefault="00E10B0D" w:rsidP="00E10B0D">
      <w:pPr>
        <w:numPr>
          <w:ilvl w:val="1"/>
          <w:numId w:val="1"/>
        </w:numPr>
        <w:spacing w:after="0" w:line="240" w:lineRule="auto"/>
        <w:rPr>
          <w:rFonts w:eastAsia="Times New Roman"/>
        </w:rPr>
      </w:pPr>
      <w:r w:rsidRPr="009D0095">
        <w:rPr>
          <w:rFonts w:ascii="Times New Roman" w:eastAsia="Times New Roman" w:hAnsi="Times New Roman" w:cs="Times New Roman"/>
        </w:rPr>
        <w:t>It is assumed that whatever schema is being selected for upload to IA, has its DLL gac’ed on the machine where this tool is executed.</w:t>
      </w:r>
    </w:p>
    <w:p w:rsidR="00E10B0D" w:rsidRDefault="00E10B0D" w:rsidP="00E10B0D">
      <w:pPr>
        <w:numPr>
          <w:ilvl w:val="1"/>
          <w:numId w:val="1"/>
        </w:numPr>
        <w:spacing w:after="0" w:line="240" w:lineRule="auto"/>
        <w:rPr>
          <w:rFonts w:eastAsia="Times New Roman"/>
        </w:rPr>
      </w:pPr>
      <w:r w:rsidRPr="009D0095">
        <w:rPr>
          <w:rFonts w:ascii="Times New Roman" w:eastAsia="Times New Roman" w:hAnsi="Times New Roman" w:cs="Times New Roman"/>
        </w:rPr>
        <w:t>Note that Integration Account has a limitation for the name of the schema to 80 characters.</w:t>
      </w:r>
    </w:p>
    <w:p w:rsidR="00E10B0D" w:rsidRDefault="00E10B0D" w:rsidP="00E10B0D">
      <w:pPr>
        <w:numPr>
          <w:ilvl w:val="1"/>
          <w:numId w:val="1"/>
        </w:numPr>
        <w:spacing w:after="0" w:line="240" w:lineRule="auto"/>
        <w:rPr>
          <w:rFonts w:eastAsia="Times New Roman"/>
        </w:rPr>
      </w:pPr>
      <w:r w:rsidRPr="009D0095">
        <w:rPr>
          <w:rFonts w:ascii="Times New Roman" w:eastAsia="Times New Roman" w:hAnsi="Times New Roman" w:cs="Times New Roman"/>
        </w:rPr>
        <w:t xml:space="preserve">While creating schema artefacts in integration account, the tool follows below </w:t>
      </w:r>
    </w:p>
    <w:p w:rsidR="00E10B0D" w:rsidRPr="00B63E0C" w:rsidRDefault="00E10B0D" w:rsidP="00E10B0D">
      <w:pPr>
        <w:numPr>
          <w:ilvl w:val="2"/>
          <w:numId w:val="1"/>
        </w:numPr>
        <w:spacing w:after="0" w:line="240" w:lineRule="auto"/>
        <w:rPr>
          <w:rFonts w:eastAsia="Times New Roman"/>
        </w:rPr>
      </w:pPr>
      <w:r w:rsidRPr="009D0095">
        <w:rPr>
          <w:rFonts w:ascii="Times New Roman" w:eastAsia="Times New Roman" w:hAnsi="Times New Roman" w:cs="Times New Roman"/>
        </w:rPr>
        <w:t>Schema Naming convention:-</w:t>
      </w:r>
    </w:p>
    <w:p w:rsidR="00E10B0D" w:rsidRPr="009D0095" w:rsidRDefault="00E10B0D" w:rsidP="00E10B0D">
      <w:pPr>
        <w:pStyle w:val="ListParagraph"/>
        <w:ind w:left="2160"/>
        <w:rPr>
          <w:rFonts w:ascii="Times New Roman" w:eastAsia="Times New Roman" w:hAnsi="Times New Roman" w:cs="Times New Roman"/>
        </w:rPr>
      </w:pPr>
      <w:r w:rsidRPr="009D0095">
        <w:rPr>
          <w:rFonts w:ascii="Times New Roman" w:eastAsia="Times New Roman" w:hAnsi="Times New Roman" w:cs="Times New Roman"/>
        </w:rPr>
        <w:t>E.g.</w:t>
      </w:r>
    </w:p>
    <w:p w:rsidR="00E10B0D" w:rsidRPr="009D0095" w:rsidRDefault="00E10B0D" w:rsidP="00E10B0D">
      <w:pPr>
        <w:pStyle w:val="ListParagraph"/>
        <w:ind w:left="2160"/>
        <w:rPr>
          <w:rFonts w:ascii="Times New Roman" w:eastAsia="Times New Roman" w:hAnsi="Times New Roman" w:cs="Times New Roman"/>
          <w:color w:val="FF0000"/>
        </w:rPr>
      </w:pPr>
      <w:r w:rsidRPr="009D0095">
        <w:rPr>
          <w:rFonts w:ascii="Times New Roman" w:eastAsia="Times New Roman" w:hAnsi="Times New Roman" w:cs="Times New Roman"/>
        </w:rPr>
        <w:t xml:space="preserve">DLL Name: </w:t>
      </w:r>
      <w:r w:rsidRPr="009D0095">
        <w:rPr>
          <w:rFonts w:ascii="Times New Roman" w:eastAsia="Times New Roman" w:hAnsi="Times New Roman" w:cs="Times New Roman"/>
          <w:color w:val="FF0000"/>
        </w:rPr>
        <w:t>The.Name.Of.Dll</w:t>
      </w:r>
    </w:p>
    <w:p w:rsidR="00E10B0D" w:rsidRPr="009D0095" w:rsidRDefault="00E10B0D" w:rsidP="00E10B0D">
      <w:pPr>
        <w:pStyle w:val="ListParagraph"/>
        <w:ind w:left="2160"/>
        <w:rPr>
          <w:rFonts w:ascii="Times New Roman" w:eastAsia="Times New Roman" w:hAnsi="Times New Roman" w:cs="Times New Roman"/>
          <w:color w:val="FF0000"/>
        </w:rPr>
      </w:pPr>
      <w:r w:rsidRPr="009D0095">
        <w:rPr>
          <w:rFonts w:ascii="Times New Roman" w:eastAsia="Times New Roman" w:hAnsi="Times New Roman" w:cs="Times New Roman"/>
        </w:rPr>
        <w:t xml:space="preserve">Version: </w:t>
      </w:r>
      <w:r w:rsidRPr="009D0095">
        <w:rPr>
          <w:rFonts w:ascii="Times New Roman" w:eastAsia="Times New Roman" w:hAnsi="Times New Roman" w:cs="Times New Roman"/>
          <w:color w:val="FF0000"/>
        </w:rPr>
        <w:t>1.0.1.1</w:t>
      </w:r>
    </w:p>
    <w:p w:rsidR="00E10B0D" w:rsidRPr="009D0095" w:rsidRDefault="00E10B0D" w:rsidP="00E10B0D">
      <w:pPr>
        <w:pStyle w:val="ListParagraph"/>
        <w:ind w:left="2160"/>
        <w:rPr>
          <w:rFonts w:ascii="Times New Roman" w:eastAsia="Times New Roman" w:hAnsi="Times New Roman" w:cs="Times New Roman"/>
          <w:color w:val="FF0000"/>
        </w:rPr>
      </w:pPr>
      <w:r w:rsidRPr="009D0095">
        <w:rPr>
          <w:rFonts w:ascii="Times New Roman" w:eastAsia="Times New Roman" w:hAnsi="Times New Roman" w:cs="Times New Roman"/>
        </w:rPr>
        <w:t xml:space="preserve">Schema Name: </w:t>
      </w:r>
      <w:r w:rsidRPr="009D0095">
        <w:rPr>
          <w:rFonts w:ascii="Times New Roman" w:eastAsia="Times New Roman" w:hAnsi="Times New Roman" w:cs="Times New Roman"/>
          <w:color w:val="FF0000"/>
        </w:rPr>
        <w:t>Schema.xsd</w:t>
      </w:r>
    </w:p>
    <w:p w:rsidR="00E10B0D" w:rsidRPr="009D0095" w:rsidRDefault="00E10B0D" w:rsidP="00E10B0D">
      <w:pPr>
        <w:pStyle w:val="ListParagraph"/>
        <w:ind w:left="2160"/>
        <w:rPr>
          <w:rFonts w:ascii="Times New Roman" w:eastAsia="Times New Roman" w:hAnsi="Times New Roman" w:cs="Times New Roman"/>
          <w:color w:val="FF0000"/>
        </w:rPr>
      </w:pPr>
      <w:r w:rsidRPr="009D0095">
        <w:rPr>
          <w:rFonts w:ascii="Times New Roman" w:eastAsia="Times New Roman" w:hAnsi="Times New Roman" w:cs="Times New Roman"/>
        </w:rPr>
        <w:t xml:space="preserve">Then, naming convention for Schema: </w:t>
      </w:r>
      <w:r w:rsidRPr="009D0095">
        <w:rPr>
          <w:rFonts w:ascii="Times New Roman" w:eastAsia="Times New Roman" w:hAnsi="Times New Roman" w:cs="Times New Roman"/>
          <w:color w:val="FF0000"/>
        </w:rPr>
        <w:t>The_Name_Of_Dll_V_1_0_1_1_Schema.xsd</w:t>
      </w:r>
    </w:p>
    <w:p w:rsidR="00E10B0D" w:rsidRPr="00306626" w:rsidRDefault="00E10B0D" w:rsidP="00E10B0D">
      <w:pPr>
        <w:numPr>
          <w:ilvl w:val="1"/>
          <w:numId w:val="1"/>
        </w:numPr>
        <w:spacing w:after="0" w:line="240" w:lineRule="auto"/>
        <w:rPr>
          <w:rFonts w:eastAsia="Times New Roman"/>
        </w:rPr>
      </w:pPr>
      <w:r w:rsidRPr="009D0095">
        <w:rPr>
          <w:rFonts w:ascii="Times New Roman" w:eastAsia="Times New Roman" w:hAnsi="Times New Roman" w:cs="Times New Roman"/>
        </w:rPr>
        <w:t>Any kind of dependency among schemas gets identified and resolved by the tool. But, it’s schema DLL should be available in GAC of the BizTalk system. Dependencies are of following types</w:t>
      </w:r>
    </w:p>
    <w:p w:rsidR="00E10B0D" w:rsidRDefault="00E10B0D" w:rsidP="00E10B0D">
      <w:pPr>
        <w:numPr>
          <w:ilvl w:val="2"/>
          <w:numId w:val="2"/>
        </w:numPr>
        <w:spacing w:after="0" w:line="240" w:lineRule="auto"/>
        <w:rPr>
          <w:rFonts w:eastAsia="Times New Roman"/>
        </w:rPr>
      </w:pPr>
      <w:r w:rsidRPr="009D0095">
        <w:rPr>
          <w:rFonts w:ascii="Times New Roman" w:eastAsia="Times New Roman" w:hAnsi="Times New Roman" w:cs="Times New Roman"/>
        </w:rPr>
        <w:t>within the same DLL</w:t>
      </w:r>
    </w:p>
    <w:p w:rsidR="00E10B0D" w:rsidRDefault="00E10B0D" w:rsidP="00E10B0D">
      <w:pPr>
        <w:numPr>
          <w:ilvl w:val="2"/>
          <w:numId w:val="2"/>
        </w:numPr>
        <w:spacing w:after="0" w:line="240" w:lineRule="auto"/>
        <w:rPr>
          <w:rFonts w:eastAsia="Times New Roman"/>
        </w:rPr>
      </w:pPr>
      <w:r w:rsidRPr="009D0095">
        <w:rPr>
          <w:rFonts w:ascii="Times New Roman" w:eastAsia="Times New Roman" w:hAnsi="Times New Roman" w:cs="Times New Roman"/>
        </w:rPr>
        <w:t>outside the DLL</w:t>
      </w:r>
    </w:p>
    <w:p w:rsidR="00E10B0D" w:rsidRDefault="00E10B0D" w:rsidP="00E10B0D">
      <w:pPr>
        <w:numPr>
          <w:ilvl w:val="2"/>
          <w:numId w:val="2"/>
        </w:numPr>
        <w:spacing w:after="0" w:line="240" w:lineRule="auto"/>
        <w:rPr>
          <w:rFonts w:eastAsia="Times New Roman"/>
        </w:rPr>
      </w:pPr>
      <w:r w:rsidRPr="009D0095">
        <w:rPr>
          <w:rFonts w:ascii="Times New Roman" w:eastAsia="Times New Roman" w:hAnsi="Times New Roman" w:cs="Times New Roman"/>
        </w:rPr>
        <w:t xml:space="preserve">selected in the Tpm Tool </w:t>
      </w:r>
    </w:p>
    <w:p w:rsidR="00E10B0D" w:rsidRDefault="00E10B0D" w:rsidP="00E10B0D">
      <w:pPr>
        <w:numPr>
          <w:ilvl w:val="2"/>
          <w:numId w:val="2"/>
        </w:numPr>
        <w:spacing w:after="0" w:line="240" w:lineRule="auto"/>
        <w:rPr>
          <w:rFonts w:eastAsia="Times New Roman"/>
        </w:rPr>
      </w:pPr>
      <w:r w:rsidRPr="009D0095">
        <w:rPr>
          <w:rFonts w:ascii="Times New Roman" w:eastAsia="Times New Roman" w:hAnsi="Times New Roman" w:cs="Times New Roman"/>
        </w:rPr>
        <w:t>not selected in the Tpm tool explicitly </w:t>
      </w:r>
    </w:p>
    <w:p w:rsidR="00E10B0D" w:rsidRDefault="00E10B0D" w:rsidP="00E10B0D">
      <w:pPr>
        <w:numPr>
          <w:ilvl w:val="1"/>
          <w:numId w:val="1"/>
        </w:numPr>
        <w:spacing w:after="0" w:line="240" w:lineRule="auto"/>
        <w:rPr>
          <w:rFonts w:eastAsia="Times New Roman"/>
        </w:rPr>
      </w:pPr>
      <w:r w:rsidRPr="009D0095">
        <w:rPr>
          <w:rFonts w:ascii="Times New Roman" w:eastAsia="Times New Roman" w:hAnsi="Times New Roman" w:cs="Times New Roman"/>
        </w:rPr>
        <w:t>Error messages can be seen by hovering on the red failure mark, if it comes. Though, to see the detailed stack trace, one has to go to the log file on last screen of the tool.</w:t>
      </w:r>
    </w:p>
    <w:p w:rsidR="00E10B0D" w:rsidRDefault="00E10B0D" w:rsidP="00E10B0D">
      <w:pPr>
        <w:spacing w:after="0" w:line="240" w:lineRule="auto"/>
        <w:ind w:left="720"/>
        <w:rPr>
          <w:rFonts w:ascii="Times New Roman" w:eastAsia="Times New Roman" w:hAnsi="Times New Roman" w:cs="Times New Roman"/>
        </w:rPr>
      </w:pPr>
    </w:p>
    <w:p w:rsidR="00E10B0D" w:rsidRDefault="00E10B0D" w:rsidP="00E10B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43236895" wp14:editId="406FF19F">
            <wp:extent cx="4590288" cy="305409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0288" cy="3054096"/>
                    </a:xfrm>
                    <a:prstGeom prst="rect">
                      <a:avLst/>
                    </a:prstGeom>
                  </pic:spPr>
                </pic:pic>
              </a:graphicData>
            </a:graphic>
          </wp:inline>
        </w:drawing>
      </w:r>
    </w:p>
    <w:p w:rsidR="00E10B0D" w:rsidRPr="009D0095" w:rsidRDefault="00E10B0D" w:rsidP="00E10B0D">
      <w:pPr>
        <w:spacing w:after="0" w:line="240" w:lineRule="auto"/>
        <w:ind w:left="720"/>
        <w:rPr>
          <w:rFonts w:ascii="Times New Roman" w:eastAsia="Times New Roman" w:hAnsi="Times New Roman" w:cs="Times New Roman"/>
        </w:rPr>
      </w:pPr>
    </w:p>
    <w:p w:rsidR="00E10B0D" w:rsidRPr="00E10B0D" w:rsidRDefault="00E10B0D" w:rsidP="00E10B0D">
      <w:pPr>
        <w:pStyle w:val="ListParagraph"/>
        <w:numPr>
          <w:ilvl w:val="0"/>
          <w:numId w:val="1"/>
        </w:numPr>
        <w:spacing w:after="0" w:line="240" w:lineRule="auto"/>
      </w:pPr>
      <w:r w:rsidRPr="009D0095">
        <w:rPr>
          <w:rFonts w:ascii="Times New Roman" w:eastAsia="Times New Roman" w:hAnsi="Times New Roman" w:cs="Times New Roman"/>
        </w:rPr>
        <w:t>Click Next. This screen asks you to login to your Azure Account. Based on the credentials used for login, it fetches all subscriptions accessible to that user. AAD Authentication is used here to get all access tokens to access different azure resources.</w:t>
      </w:r>
    </w:p>
    <w:p w:rsidR="00E10B0D" w:rsidRPr="00E10B0D" w:rsidRDefault="00E10B0D" w:rsidP="00E10B0D">
      <w:pPr>
        <w:pStyle w:val="ListParagraph"/>
        <w:spacing w:after="0" w:line="240" w:lineRule="auto"/>
      </w:pPr>
    </w:p>
    <w:p w:rsidR="00E10B0D" w:rsidRDefault="00E10B0D" w:rsidP="00E10B0D">
      <w:pPr>
        <w:pStyle w:val="ListParagraph"/>
        <w:spacing w:after="0" w:line="240" w:lineRule="auto"/>
      </w:pPr>
    </w:p>
    <w:p w:rsidR="00E10B0D" w:rsidRDefault="00E10B0D" w:rsidP="00E10B0D">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                                          </w:t>
      </w:r>
      <w:r w:rsidRPr="009D0095">
        <w:rPr>
          <w:rFonts w:ascii="Times New Roman" w:eastAsia="Times New Roman" w:hAnsi="Times New Roman" w:cs="Times New Roman"/>
        </w:rPr>
        <w:t xml:space="preserve"> </w:t>
      </w:r>
      <w:r>
        <w:rPr>
          <w:noProof/>
        </w:rPr>
        <w:drawing>
          <wp:inline distT="0" distB="0" distL="0" distR="0" wp14:anchorId="4F46BD9F" wp14:editId="67E563DC">
            <wp:extent cx="4572000" cy="3048000"/>
            <wp:effectExtent l="0" t="0" r="0" b="0"/>
            <wp:docPr id="15148078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00E10B0D" w:rsidRDefault="00E10B0D" w:rsidP="00E10B0D">
      <w:pPr>
        <w:spacing w:after="0" w:line="240" w:lineRule="auto"/>
        <w:ind w:left="1080"/>
        <w:rPr>
          <w:rFonts w:ascii="Times New Roman" w:eastAsia="Times New Roman" w:hAnsi="Times New Roman" w:cs="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Default="00E10B0D" w:rsidP="00E10B0D">
      <w:pPr>
        <w:spacing w:after="0" w:line="240" w:lineRule="auto"/>
        <w:ind w:left="1080"/>
        <w:rPr>
          <w:rFonts w:eastAsia="Times New Roman"/>
        </w:rPr>
      </w:pPr>
    </w:p>
    <w:p w:rsidR="00E10B0D" w:rsidRPr="009D0095" w:rsidRDefault="00E10B0D" w:rsidP="00E10B0D">
      <w:pPr>
        <w:spacing w:after="0" w:line="240" w:lineRule="auto"/>
        <w:ind w:left="1080"/>
        <w:rPr>
          <w:rFonts w:eastAsia="Times New Roman"/>
        </w:rPr>
      </w:pPr>
    </w:p>
    <w:p w:rsidR="00E10B0D" w:rsidRDefault="00E10B0D" w:rsidP="00E10B0D">
      <w:pPr>
        <w:spacing w:after="0" w:line="240" w:lineRule="auto"/>
        <w:ind w:left="1080"/>
        <w:rPr>
          <w:rFonts w:ascii="Times New Roman" w:eastAsia="Times New Roman" w:hAnsi="Times New Roman" w:cs="Times New Roman"/>
        </w:rPr>
      </w:pPr>
      <w:r w:rsidRPr="009D0095">
        <w:rPr>
          <w:rFonts w:ascii="Times New Roman" w:eastAsia="Times New Roman" w:hAnsi="Times New Roman" w:cs="Times New Roman"/>
        </w:rPr>
        <w:lastRenderedPageBreak/>
        <w:t>Select one subscription from the dropdown. Based on selected Subscription, all Resource Groups in that subscription that are accessible to the user are displayed. Select one Resource Group. Then based on RG selected, all Integration Accounts and KeyVaults in that RG accessible to</w:t>
      </w:r>
      <w:r>
        <w:rPr>
          <w:rFonts w:ascii="Times New Roman" w:eastAsia="Times New Roman" w:hAnsi="Times New Roman" w:cs="Times New Roman"/>
        </w:rPr>
        <w:t xml:space="preserve"> </w:t>
      </w:r>
      <w:r w:rsidRPr="009D0095">
        <w:rPr>
          <w:rFonts w:ascii="Times New Roman" w:eastAsia="Times New Roman" w:hAnsi="Times New Roman" w:cs="Times New Roman"/>
        </w:rPr>
        <w:t xml:space="preserve">user are displayed. Select one Integration Account. If you wish to migrate private certificates as well (for example a host certificate), </w:t>
      </w:r>
      <w:r>
        <w:rPr>
          <w:rFonts w:ascii="Times New Roman" w:eastAsia="Times New Roman" w:hAnsi="Times New Roman" w:cs="Times New Roman"/>
        </w:rPr>
        <w:t xml:space="preserve">select a </w:t>
      </w:r>
      <w:r w:rsidRPr="009D0095">
        <w:rPr>
          <w:rFonts w:ascii="Times New Roman" w:eastAsia="Times New Roman" w:hAnsi="Times New Roman" w:cs="Times New Roman"/>
        </w:rPr>
        <w:t>key vault.</w:t>
      </w:r>
      <w:r>
        <w:rPr>
          <w:rFonts w:ascii="Times New Roman" w:eastAsia="Times New Roman" w:hAnsi="Times New Roman" w:cs="Times New Roman"/>
        </w:rPr>
        <w:t xml:space="preserve">  </w:t>
      </w:r>
    </w:p>
    <w:p w:rsidR="00E10B0D" w:rsidRDefault="00E10B0D" w:rsidP="00E10B0D">
      <w:pPr>
        <w:spacing w:after="0" w:line="240" w:lineRule="auto"/>
        <w:ind w:left="1080"/>
        <w:rPr>
          <w:rFonts w:ascii="Times New Roman" w:eastAsia="Times New Roman" w:hAnsi="Times New Roman" w:cs="Times New Roman"/>
        </w:rPr>
      </w:pPr>
    </w:p>
    <w:p w:rsidR="00E10B0D" w:rsidRDefault="00E10B0D" w:rsidP="00E10B0D">
      <w:pPr>
        <w:spacing w:after="0" w:line="240" w:lineRule="auto"/>
        <w:ind w:left="1080"/>
        <w:rPr>
          <w:rFonts w:ascii="Times New Roman" w:eastAsia="Times New Roman" w:hAnsi="Times New Roman" w:cs="Times New Roman"/>
        </w:rPr>
      </w:pPr>
    </w:p>
    <w:p w:rsidR="00E10B0D" w:rsidRPr="009D0095" w:rsidRDefault="00E10B0D" w:rsidP="00E10B0D">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14:anchorId="6634ECB9" wp14:editId="176A7470">
            <wp:extent cx="4572000" cy="3028950"/>
            <wp:effectExtent l="0" t="0" r="0" b="0"/>
            <wp:docPr id="15128092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rsidR="00E10B0D" w:rsidRPr="009D0095" w:rsidRDefault="00E10B0D" w:rsidP="00E10B0D">
      <w:pPr>
        <w:spacing w:after="0" w:line="240" w:lineRule="auto"/>
        <w:ind w:left="72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Default="00E10B0D" w:rsidP="00E10B0D">
      <w:pPr>
        <w:spacing w:after="0" w:line="240" w:lineRule="auto"/>
        <w:ind w:left="1440"/>
        <w:rPr>
          <w:rFonts w:ascii="Times New Roman" w:eastAsia="Times New Roman" w:hAnsi="Times New Roman" w:cs="Times New Roman"/>
        </w:rPr>
      </w:pPr>
    </w:p>
    <w:p w:rsidR="00E10B0D" w:rsidRPr="009D0095" w:rsidRDefault="00E10B0D" w:rsidP="00E10B0D">
      <w:pPr>
        <w:spacing w:after="0" w:line="240" w:lineRule="auto"/>
        <w:ind w:left="1440"/>
        <w:rPr>
          <w:rFonts w:ascii="Times New Roman" w:eastAsia="Times New Roman" w:hAnsi="Times New Roman" w:cs="Times New Roman"/>
        </w:rPr>
      </w:pP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lastRenderedPageBreak/>
        <w:t xml:space="preserve">Click next. User is asked to select which artefacts need to be migrated to logic apps platform Integration Account. </w:t>
      </w:r>
      <w:r>
        <w:rPr>
          <w:lang w:val="en-IN"/>
        </w:rPr>
        <w:br/>
      </w:r>
      <w:r w:rsidRPr="009D0095">
        <w:rPr>
          <w:rFonts w:ascii="Times New Roman" w:eastAsia="Times New Roman" w:hAnsi="Times New Roman" w:cs="Times New Roman"/>
          <w:lang w:val="en-IN"/>
        </w:rPr>
        <w:t xml:space="preserve">This option is provided to enable user to migrate various artefacts at different interval of time. For example: User has migrated all partners earlier and then in next run he is trying to migrate agreements. In that case user may not select Partner(s) even though he had to choose the partner artefact on Select partners screen. </w:t>
      </w:r>
      <w:r>
        <w:rPr>
          <w:lang w:val="en-IN"/>
        </w:rPr>
        <w:br/>
      </w:r>
      <w:r w:rsidRPr="009D0095">
        <w:rPr>
          <w:rFonts w:ascii="Times New Roman" w:eastAsia="Times New Roman" w:hAnsi="Times New Roman" w:cs="Times New Roman"/>
          <w:lang w:val="en-IN"/>
        </w:rPr>
        <w:t>User is also asked explicitly if he intends to overwrite the artefact in Logic Apps platform.</w:t>
      </w:r>
      <w:r>
        <w:rPr>
          <w:lang w:val="en-IN"/>
        </w:rPr>
        <w:br/>
      </w:r>
      <w:r w:rsidRPr="009D0095">
        <w:rPr>
          <w:rFonts w:ascii="Times New Roman" w:eastAsia="Times New Roman" w:hAnsi="Times New Roman" w:cs="Times New Roman"/>
          <w:lang w:val="en-IN"/>
        </w:rPr>
        <w:t xml:space="preserve">Note that there is not incremental deployment concept for agreements, schemas or certificates. This means if any of this artefact is migrated twice with different values then the last artefact will be overwritten of Overwrite is checked. This need manual attention. </w:t>
      </w:r>
    </w:p>
    <w:p w:rsidR="00E10B0D" w:rsidRDefault="00E10B0D" w:rsidP="00E10B0D">
      <w:pPr>
        <w:pStyle w:val="ListParagraph"/>
        <w:rPr>
          <w:rFonts w:ascii="Times New Roman" w:eastAsia="Times New Roman" w:hAnsi="Times New Roman" w:cs="Times New Roman"/>
          <w:lang w:val="en-IN"/>
        </w:rPr>
      </w:pPr>
    </w:p>
    <w:p w:rsidR="00E10B0D" w:rsidRPr="00E10B0D" w:rsidRDefault="00E10B0D" w:rsidP="00E10B0D">
      <w:pPr>
        <w:pStyle w:val="ListParagraph"/>
        <w:rPr>
          <w:lang w:val="en-IN"/>
        </w:rPr>
      </w:pPr>
      <w:r>
        <w:rPr>
          <w:lang w:val="en-IN"/>
        </w:rPr>
        <w:br/>
      </w:r>
      <w:r>
        <w:rPr>
          <w:rFonts w:ascii="Times New Roman" w:eastAsia="Times New Roman" w:hAnsi="Times New Roman" w:cs="Times New Roman"/>
          <w:lang w:val="en-IN"/>
        </w:rPr>
        <w:t xml:space="preserve">                                               </w:t>
      </w:r>
      <w:r>
        <w:rPr>
          <w:noProof/>
        </w:rPr>
        <w:drawing>
          <wp:inline distT="0" distB="0" distL="0" distR="0" wp14:anchorId="6A01B07F" wp14:editId="5DDCE0BC">
            <wp:extent cx="4572000" cy="3048000"/>
            <wp:effectExtent l="0" t="0" r="0" b="0"/>
            <wp:docPr id="6176321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r w:rsidRPr="009D0095">
        <w:rPr>
          <w:rFonts w:ascii="Times New Roman" w:eastAsia="Times New Roman" w:hAnsi="Times New Roman" w:cs="Times New Roman"/>
          <w:lang w:val="en-IN"/>
        </w:rPr>
        <w:t xml:space="preserve"> </w:t>
      </w:r>
    </w:p>
    <w:p w:rsidR="00E10B0D" w:rsidRDefault="00E10B0D" w:rsidP="00E10B0D">
      <w:pPr>
        <w:pStyle w:val="ListParagraph"/>
        <w:rPr>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lastRenderedPageBreak/>
        <w:t xml:space="preserve">Click Next to view the progress status and error information if any about the migration of JSON artefacts into Logic Apps Platform Integration Account. To get detailed information about the migration status, hover over the status icon with each record. </w:t>
      </w:r>
    </w:p>
    <w:p w:rsidR="00E10B0D" w:rsidRPr="00E10B0D" w:rsidRDefault="00E10B0D" w:rsidP="00E10B0D">
      <w:pPr>
        <w:rPr>
          <w:lang w:val="en-IN"/>
        </w:rPr>
      </w:pPr>
    </w:p>
    <w:p w:rsidR="00E10B0D" w:rsidRDefault="00E10B0D" w:rsidP="00E10B0D">
      <w:pPr>
        <w:pStyle w:val="ListParagrap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noProof/>
        </w:rPr>
        <w:drawing>
          <wp:inline distT="0" distB="0" distL="0" distR="0" wp14:anchorId="322B21AD" wp14:editId="3BB7A963">
            <wp:extent cx="4572000" cy="3057525"/>
            <wp:effectExtent l="0" t="0" r="0" b="0"/>
            <wp:docPr id="19442687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Pr="009D0095" w:rsidRDefault="00E10B0D" w:rsidP="00E10B0D">
      <w:pPr>
        <w:pStyle w:val="ListParagraph"/>
        <w:rPr>
          <w:rFonts w:ascii="Times New Roman" w:eastAsia="Times New Roman" w:hAnsi="Times New Roman" w:cs="Times New Roman"/>
          <w:lang w:val="en-IN"/>
        </w:rPr>
      </w:pPr>
    </w:p>
    <w:p w:rsidR="00E10B0D" w:rsidRP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lastRenderedPageBreak/>
        <w:t xml:space="preserve"> Click Next. </w:t>
      </w:r>
      <w:r w:rsidRPr="009D0095">
        <w:rPr>
          <w:rFonts w:ascii="Times New Roman" w:eastAsia="Times New Roman" w:hAnsi="Times New Roman" w:cs="Times New Roman"/>
          <w:b/>
          <w:bCs/>
          <w:lang w:val="en-IN"/>
        </w:rPr>
        <w:t xml:space="preserve">Summary </w:t>
      </w:r>
      <w:r w:rsidRPr="009D0095">
        <w:rPr>
          <w:rFonts w:ascii="Times New Roman" w:eastAsia="Times New Roman" w:hAnsi="Times New Roman" w:cs="Times New Roman"/>
          <w:lang w:val="en-IN"/>
        </w:rPr>
        <w:t>screen lists the number of partners, certificates, agreements and schemas migrated. It also links to the migration log file which provides more detail into what kind of migration process happened.</w:t>
      </w:r>
    </w:p>
    <w:p w:rsidR="00E10B0D" w:rsidRPr="00E10B0D" w:rsidRDefault="00E10B0D" w:rsidP="00E10B0D">
      <w:pPr>
        <w:rPr>
          <w:lang w:val="en-IN"/>
        </w:rPr>
      </w:pPr>
    </w:p>
    <w:p w:rsidR="00E10B0D" w:rsidRPr="009D0095" w:rsidRDefault="00E10B0D" w:rsidP="00E10B0D">
      <w:pPr>
        <w:pStyle w:val="ListParagrap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noProof/>
        </w:rPr>
        <w:drawing>
          <wp:inline distT="0" distB="0" distL="0" distR="0" wp14:anchorId="161396DF" wp14:editId="088F96DF">
            <wp:extent cx="4572000" cy="3019425"/>
            <wp:effectExtent l="0" t="0" r="0" b="0"/>
            <wp:docPr id="11099953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rsidR="00E10B0D" w:rsidRPr="009D0095"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numPr>
          <w:ilvl w:val="0"/>
          <w:numId w:val="1"/>
        </w:numPr>
        <w:rPr>
          <w:lang w:val="en-IN"/>
        </w:rPr>
      </w:pPr>
      <w:r w:rsidRPr="009D0095">
        <w:rPr>
          <w:rFonts w:ascii="Times New Roman" w:eastAsia="Times New Roman" w:hAnsi="Times New Roman" w:cs="Times New Roman"/>
          <w:lang w:val="en-IN"/>
        </w:rPr>
        <w:t xml:space="preserve">     Close the wizard and verify artefacts by logging into Azure </w:t>
      </w:r>
      <w:r w:rsidR="008D0DE3" w:rsidRPr="009D0095">
        <w:rPr>
          <w:rFonts w:ascii="Times New Roman" w:eastAsia="Times New Roman" w:hAnsi="Times New Roman" w:cs="Times New Roman"/>
          <w:lang w:val="en-IN"/>
        </w:rPr>
        <w:t>Portal</w:t>
      </w:r>
      <w:r w:rsidRPr="009D0095">
        <w:rPr>
          <w:rFonts w:ascii="Times New Roman" w:eastAsia="Times New Roman" w:hAnsi="Times New Roman" w:cs="Times New Roman"/>
          <w:lang w:val="en-IN"/>
        </w:rPr>
        <w:t xml:space="preserve"> Logic App platform Integration Account.</w:t>
      </w:r>
    </w:p>
    <w:p w:rsidR="00E10B0D" w:rsidRPr="009D0095" w:rsidRDefault="00E10B0D" w:rsidP="00E10B0D">
      <w:pPr>
        <w:pStyle w:val="ListParagraph"/>
        <w:rPr>
          <w:rFonts w:ascii="Times New Roman" w:eastAsia="Times New Roman" w:hAnsi="Times New Roman" w:cs="Times New Roman"/>
          <w:lang w:val="en-IN"/>
        </w:rPr>
      </w:pPr>
    </w:p>
    <w:p w:rsidR="00E10B0D" w:rsidRDefault="00E10B0D" w:rsidP="00E10B0D">
      <w:pPr>
        <w:pStyle w:val="ListParagraph"/>
        <w:rPr>
          <w:rFonts w:ascii="Times New Roman" w:eastAsia="Times New Roman" w:hAnsi="Times New Roman" w:cs="Times New Roman"/>
          <w:lang w:val="en-IN"/>
        </w:rPr>
      </w:pPr>
    </w:p>
    <w:p w:rsidR="008D0DE3" w:rsidRDefault="008D0DE3" w:rsidP="00E10B0D">
      <w:pPr>
        <w:pStyle w:val="ListParagraph"/>
        <w:rPr>
          <w:rFonts w:ascii="Times New Roman" w:eastAsia="Times New Roman" w:hAnsi="Times New Roman" w:cs="Times New Roman"/>
          <w:lang w:val="en-IN"/>
        </w:rPr>
      </w:pPr>
    </w:p>
    <w:p w:rsidR="008D0DE3" w:rsidRDefault="008D0DE3" w:rsidP="00E10B0D">
      <w:pPr>
        <w:pStyle w:val="ListParagraph"/>
        <w:rPr>
          <w:rFonts w:ascii="Times New Roman" w:eastAsia="Times New Roman" w:hAnsi="Times New Roman" w:cs="Times New Roman"/>
          <w:lang w:val="en-IN"/>
        </w:rPr>
      </w:pPr>
    </w:p>
    <w:p w:rsidR="008D0DE3" w:rsidRDefault="008D0DE3" w:rsidP="00E10B0D">
      <w:pPr>
        <w:pStyle w:val="ListParagraph"/>
        <w:rPr>
          <w:rFonts w:ascii="Times New Roman" w:eastAsia="Times New Roman" w:hAnsi="Times New Roman" w:cs="Times New Roman"/>
          <w:lang w:val="en-IN"/>
        </w:rPr>
      </w:pPr>
    </w:p>
    <w:p w:rsidR="008D0DE3" w:rsidRDefault="008D0DE3" w:rsidP="00E10B0D">
      <w:pPr>
        <w:pStyle w:val="ListParagraph"/>
        <w:rPr>
          <w:rFonts w:ascii="Times New Roman" w:eastAsia="Times New Roman" w:hAnsi="Times New Roman" w:cs="Times New Roman"/>
          <w:lang w:val="en-IN"/>
        </w:rPr>
      </w:pPr>
    </w:p>
    <w:p w:rsidR="008D0DE3" w:rsidRDefault="008D0DE3" w:rsidP="00E10B0D">
      <w:pPr>
        <w:pStyle w:val="ListParagraph"/>
        <w:rPr>
          <w:rFonts w:ascii="Times New Roman" w:eastAsia="Times New Roman" w:hAnsi="Times New Roman" w:cs="Times New Roman"/>
          <w:lang w:val="en-IN"/>
        </w:rPr>
      </w:pPr>
    </w:p>
    <w:p w:rsidR="008D0DE3" w:rsidRDefault="008D0DE3" w:rsidP="00E10B0D">
      <w:pPr>
        <w:pStyle w:val="ListParagraph"/>
        <w:rPr>
          <w:rFonts w:ascii="Times New Roman" w:eastAsia="Times New Roman" w:hAnsi="Times New Roman" w:cs="Times New Roman"/>
          <w:lang w:val="en-IN"/>
        </w:rPr>
      </w:pPr>
    </w:p>
    <w:p w:rsidR="008D0DE3" w:rsidRPr="009D0095" w:rsidRDefault="008D0DE3" w:rsidP="00E10B0D">
      <w:pPr>
        <w:pStyle w:val="ListParagraph"/>
        <w:rPr>
          <w:rFonts w:ascii="Times New Roman" w:eastAsia="Times New Roman" w:hAnsi="Times New Roman" w:cs="Times New Roman"/>
          <w:lang w:val="en-IN"/>
        </w:rPr>
      </w:pPr>
    </w:p>
    <w:p w:rsidR="00E10B0D" w:rsidRPr="009D0095" w:rsidRDefault="00E10B0D" w:rsidP="00E10B0D">
      <w:pPr>
        <w:pStyle w:val="Heading1"/>
        <w:rPr>
          <w:rFonts w:ascii="Times New Roman" w:eastAsia="Times New Roman" w:hAnsi="Times New Roman" w:cs="Times New Roman"/>
          <w:lang w:val="en-IN"/>
        </w:rPr>
      </w:pPr>
      <w:bookmarkStart w:id="5" w:name="_Toc498016719"/>
      <w:r w:rsidRPr="009D0095">
        <w:rPr>
          <w:rFonts w:ascii="Times New Roman" w:eastAsia="Times New Roman" w:hAnsi="Times New Roman" w:cs="Times New Roman"/>
          <w:lang w:val="en-IN"/>
        </w:rPr>
        <w:lastRenderedPageBreak/>
        <w:t>Common Errors and Resolutions</w:t>
      </w:r>
      <w:bookmarkEnd w:id="5"/>
    </w:p>
    <w:p w:rsidR="00E10B0D" w:rsidRPr="009D0095" w:rsidRDefault="00E10B0D" w:rsidP="00E10B0D">
      <w:pPr>
        <w:rPr>
          <w:rFonts w:ascii="Times New Roman" w:eastAsia="Times New Roman" w:hAnsi="Times New Roman" w:cs="Times New Roman"/>
          <w:lang w:val="en-IN"/>
        </w:rPr>
      </w:pPr>
      <w:r w:rsidRPr="009D0095">
        <w:rPr>
          <w:rFonts w:ascii="Times New Roman" w:eastAsia="Times New Roman" w:hAnsi="Times New Roman" w:cs="Times New Roman"/>
          <w:lang w:val="en-IN"/>
        </w:rPr>
        <w:t>The following table describes the errors/warnings and resolution that can occur with the migration:</w:t>
      </w:r>
    </w:p>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039"/>
        <w:gridCol w:w="1406"/>
      </w:tblGrid>
      <w:tr w:rsidR="00E10B0D" w:rsidDel="7D6C4F0E" w:rsidTr="009D0095">
        <w:trPr>
          <w:cnfStyle w:val="100000000000" w:firstRow="1" w:lastRow="0" w:firstColumn="0" w:lastColumn="0" w:oddVBand="0" w:evenVBand="0" w:oddHBand="0" w:evenHBand="0" w:firstRowFirstColumn="0" w:firstRowLastColumn="0" w:lastRowFirstColumn="0" w:lastRowLastColumn="0"/>
          <w:del w:id="6" w:author="Stuti Agarwal" w:date="2017-10-26T00:17:00Z"/>
        </w:trPr>
        <w:tc>
          <w:tcPr>
            <w:tcW w:w="0" w:type="dxa"/>
          </w:tcPr>
          <w:tbl>
            <w:tblPr>
              <w:tblStyle w:val="GridTable1Light-Accent1"/>
              <w:tblW w:w="0" w:type="auto"/>
              <w:tblLook w:val="04A0" w:firstRow="1" w:lastRow="0" w:firstColumn="1" w:lastColumn="0" w:noHBand="0" w:noVBand="1"/>
            </w:tblPr>
            <w:tblGrid>
              <w:gridCol w:w="1261"/>
              <w:gridCol w:w="1552"/>
            </w:tblGrid>
            <w:tr w:rsidR="00E10B0D" w:rsidTr="009D0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color w:val="FFFFFF" w:themeColor="background1"/>
                      <w:lang w:val="en-IN"/>
                    </w:rPr>
                    <w:t>Errors</w:t>
                  </w:r>
                </w:p>
              </w:tc>
              <w:tc>
                <w:tcPr>
                  <w:tcW w:w="1942" w:type="dxa"/>
                </w:tcPr>
                <w:p w:rsidR="00E10B0D" w:rsidRDefault="00E10B0D" w:rsidP="009D0095">
                  <w:pPr>
                    <w:cnfStyle w:val="100000000000" w:firstRow="1" w:lastRow="0" w:firstColumn="0" w:lastColumn="0" w:oddVBand="0" w:evenVBand="0" w:oddHBand="0" w:evenHBand="0" w:firstRowFirstColumn="0" w:firstRowLastColumn="0" w:lastRowFirstColumn="0" w:lastRowLastColumn="0"/>
                  </w:pPr>
                  <w:r w:rsidRPr="009D0095">
                    <w:rPr>
                      <w:rFonts w:ascii="Calibri" w:eastAsia="Calibri" w:hAnsi="Calibri" w:cs="Calibri"/>
                      <w:color w:val="FFFFFF" w:themeColor="background1"/>
                      <w:lang w:val="en-IN"/>
                    </w:rPr>
                    <w:t>Resolution</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Server name cannot be empty</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 xml:space="preserve">BizTalk management database server name needs to be provided. </w:t>
                  </w:r>
                  <w:r w:rsidRPr="009D0095">
                    <w:rPr>
                      <w:rFonts w:ascii="Calibri" w:eastAsia="Calibri" w:hAnsi="Calibri" w:cs="Calibri"/>
                      <w:i/>
                      <w:iCs/>
                      <w:lang w:val="en-IN"/>
                    </w:rPr>
                    <w:t>Example: .\sqlexpress</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SQL Connection could not be established</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Check the Server, BizTalk management database names, and the credentials supplied</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Incorrect Integration Account Details</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Verify that the IA details are correct</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Integration Account: Access denied</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Ensure that the application id and secret used for AAD Authentication are correct and have access to the Integration Account.</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A partner with the name already exists</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The partner with the same name already exists in the Integration Account from an earlier migration or creation. You can proceed with the migration and verify the existing partner when the migration is complete.</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An agreement with the name already exists</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An agreement with the same name already exists in the Integration Account from an earlier migration or creation. You can proceed with the migration and verify the existing agreement when the migration is complete.</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A certificate with the name already exists</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The certificate with the same name already exists in the Integration Account from an earlier migration or creation. You can proceed with the migration and verify the existing certificate when the migration is complete.</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A schema with the name already exists</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The schema with the same name already exists in the Integration Account from an earlier migration or creation. You can proceed with the migration and verify the existing schema when the migration is complete.</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Schema Not found</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Schema cannot be extracted as corresponding dll could not be found in local server’s GAC. GAC the dll on the server.</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Certificate Not Found</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Certificate cannot be found in the Local certificate store. Import the certificate on the server.</w:t>
                  </w:r>
                </w:p>
              </w:tc>
            </w:tr>
            <w:tr w:rsidR="00E10B0D" w:rsidTr="009D0095">
              <w:tc>
                <w:tcPr>
                  <w:cnfStyle w:val="001000000000" w:firstRow="0" w:lastRow="0" w:firstColumn="1" w:lastColumn="0" w:oddVBand="0" w:evenVBand="0" w:oddHBand="0" w:evenHBand="0" w:firstRowFirstColumn="0" w:firstRowLastColumn="0" w:lastRowFirstColumn="0" w:lastRowLastColumn="0"/>
                  <w:tcW w:w="1942" w:type="dxa"/>
                </w:tcPr>
                <w:p w:rsidR="00E10B0D" w:rsidRDefault="00E10B0D" w:rsidP="009D0095">
                  <w:r w:rsidRPr="009D0095">
                    <w:rPr>
                      <w:rFonts w:ascii="Calibri" w:eastAsia="Calibri" w:hAnsi="Calibri" w:cs="Calibri"/>
                      <w:lang w:val="en-IN"/>
                    </w:rPr>
                    <w:t>Integration Account API: Bad Request</w:t>
                  </w:r>
                </w:p>
              </w:tc>
              <w:tc>
                <w:tcPr>
                  <w:tcW w:w="1942"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Calibri" w:eastAsia="Calibri" w:hAnsi="Calibri" w:cs="Calibri"/>
                      <w:lang w:val="en-IN"/>
                    </w:rPr>
                    <w:t>This error can be encountered while migrating artefacts to IA. This means the artefact is incorrect. Check the artefact file manually to identify the error.</w:t>
                  </w:r>
                </w:p>
              </w:tc>
            </w:tr>
          </w:tbl>
          <w:p w:rsidR="00E10B0D" w:rsidRDefault="00E10B0D" w:rsidP="009D0095">
            <w:pPr>
              <w:rPr>
                <w:lang w:val="en-IN"/>
              </w:rPr>
            </w:pPr>
          </w:p>
        </w:tc>
        <w:tc>
          <w:tcPr>
            <w:tcW w:w="0" w:type="dxa"/>
          </w:tcPr>
          <w:p w:rsidR="00E10B0D" w:rsidRDefault="00E10B0D" w:rsidP="009D0095">
            <w:pPr>
              <w:rPr>
                <w:lang w:val="en-IN"/>
              </w:rPr>
            </w:pPr>
          </w:p>
        </w:tc>
      </w:tr>
    </w:tbl>
    <w:tbl>
      <w:tblPr>
        <w:tblStyle w:val="GridTable4-Accent1"/>
        <w:tblW w:w="14400" w:type="dxa"/>
        <w:tblLook w:val="04A0" w:firstRow="1" w:lastRow="0" w:firstColumn="1" w:lastColumn="0" w:noHBand="0" w:noVBand="1"/>
      </w:tblPr>
      <w:tblGrid>
        <w:gridCol w:w="4446"/>
        <w:gridCol w:w="9954"/>
      </w:tblGrid>
      <w:tr w:rsidR="00E10B0D" w:rsidTr="009D0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Errors</w:t>
            </w:r>
            <w:r w:rsidRPr="009D0095">
              <w:rPr>
                <w:rFonts w:ascii="Times New Roman" w:eastAsia="Times New Roman" w:hAnsi="Times New Roman" w:cs="Times New Roman"/>
              </w:rPr>
              <w:t xml:space="preserve"> </w:t>
            </w:r>
          </w:p>
        </w:tc>
        <w:tc>
          <w:tcPr>
            <w:tcW w:w="10020" w:type="dxa"/>
          </w:tcPr>
          <w:p w:rsidR="00E10B0D" w:rsidRDefault="00E10B0D" w:rsidP="009D0095">
            <w:pPr>
              <w:cnfStyle w:val="100000000000" w:firstRow="1"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Resolution</w:t>
            </w:r>
            <w:r w:rsidRPr="009D0095">
              <w:rPr>
                <w:rFonts w:ascii="Times New Roman" w:eastAsia="Times New Roman" w:hAnsi="Times New Roman" w:cs="Times New Roman"/>
              </w:rPr>
              <w:t xml:space="preserve"> </w:t>
            </w:r>
          </w:p>
        </w:tc>
      </w:tr>
      <w:tr w:rsidR="00E10B0D" w:rsidTr="009D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Server name cannot be empty</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100000" w:firstRow="0" w:lastRow="0" w:firstColumn="0" w:lastColumn="0" w:oddVBand="0" w:evenVBand="0" w:oddHBand="1" w:evenHBand="0" w:firstRowFirstColumn="0" w:firstRowLastColumn="0" w:lastRowFirstColumn="0" w:lastRowLastColumn="0"/>
            </w:pPr>
            <w:r w:rsidRPr="009D0095">
              <w:rPr>
                <w:rFonts w:ascii="Times New Roman" w:eastAsia="Times New Roman" w:hAnsi="Times New Roman" w:cs="Times New Roman"/>
                <w:lang w:val="en-IN"/>
              </w:rPr>
              <w:t xml:space="preserve">BizTalk management database server name needs to be provided. </w:t>
            </w:r>
            <w:r w:rsidRPr="009D0095">
              <w:rPr>
                <w:rFonts w:ascii="Times New Roman" w:eastAsia="Times New Roman" w:hAnsi="Times New Roman" w:cs="Times New Roman"/>
                <w:i/>
                <w:iCs/>
                <w:lang w:val="en-IN"/>
              </w:rPr>
              <w:t>Example: .\sqlexpress</w:t>
            </w:r>
            <w:r w:rsidRPr="009D0095">
              <w:rPr>
                <w:rFonts w:ascii="Times New Roman" w:eastAsia="Times New Roman" w:hAnsi="Times New Roman" w:cs="Times New Roman"/>
              </w:rPr>
              <w:t xml:space="preserve"> </w:t>
            </w:r>
          </w:p>
        </w:tc>
      </w:tr>
      <w:tr w:rsidR="00E10B0D" w:rsidTr="009D0095">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SQL Connection could not be established</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Check the Server, BizTalk management database names, and the credentials supplied</w:t>
            </w:r>
            <w:r w:rsidRPr="009D0095">
              <w:rPr>
                <w:rFonts w:ascii="Times New Roman" w:eastAsia="Times New Roman" w:hAnsi="Times New Roman" w:cs="Times New Roman"/>
              </w:rPr>
              <w:t xml:space="preserve"> </w:t>
            </w:r>
          </w:p>
        </w:tc>
      </w:tr>
      <w:tr w:rsidR="00E10B0D" w:rsidTr="009D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Error getting the Access Tokens</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100000" w:firstRow="0" w:lastRow="0" w:firstColumn="0" w:lastColumn="0" w:oddVBand="0" w:evenVBand="0" w:oddHBand="1" w:evenHBand="0" w:firstRowFirstColumn="0" w:firstRowLastColumn="0" w:lastRowFirstColumn="0" w:lastRowLastColumn="0"/>
            </w:pPr>
            <w:r w:rsidRPr="009D0095">
              <w:rPr>
                <w:rFonts w:ascii="Times New Roman" w:eastAsia="Times New Roman" w:hAnsi="Times New Roman" w:cs="Times New Roman"/>
                <w:lang w:val="en-IN"/>
              </w:rPr>
              <w:t>AAD Authentication failed. Make sure all prior</w:t>
            </w:r>
            <w:r w:rsidRPr="009D0095">
              <w:rPr>
                <w:rFonts w:ascii="Times New Roman" w:eastAsia="Times New Roman" w:hAnsi="Times New Roman" w:cs="Times New Roman"/>
              </w:rPr>
              <w:t xml:space="preserve"> checks are true and all pre-requisites are met.</w:t>
            </w:r>
          </w:p>
        </w:tc>
      </w:tr>
      <w:tr w:rsidR="00E10B0D" w:rsidTr="009D0095">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rPr>
              <w:t>Error reading user subscriptions from Portal</w:t>
            </w:r>
          </w:p>
        </w:tc>
        <w:tc>
          <w:tcPr>
            <w:tcW w:w="10020"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Either the account used to login to azure has no subscriptions/ user doesn’t have access to any subscriptions.</w:t>
            </w:r>
          </w:p>
        </w:tc>
      </w:tr>
      <w:tr w:rsidR="00E10B0D" w:rsidTr="009D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rPr>
              <w:t>Error reading user RG's from Portal</w:t>
            </w:r>
          </w:p>
        </w:tc>
        <w:tc>
          <w:tcPr>
            <w:tcW w:w="10020" w:type="dxa"/>
          </w:tcPr>
          <w:p w:rsidR="00E10B0D" w:rsidRDefault="00E10B0D" w:rsidP="009D0095">
            <w:pPr>
              <w:cnfStyle w:val="000000100000" w:firstRow="0" w:lastRow="0" w:firstColumn="0" w:lastColumn="0" w:oddVBand="0" w:evenVBand="0" w:oddHBand="1" w:evenHBand="0" w:firstRowFirstColumn="0" w:firstRowLastColumn="0" w:lastRowFirstColumn="0" w:lastRowLastColumn="0"/>
            </w:pPr>
            <w:r w:rsidRPr="009D0095">
              <w:rPr>
                <w:rFonts w:ascii="Times New Roman" w:eastAsia="Times New Roman" w:hAnsi="Times New Roman" w:cs="Times New Roman"/>
                <w:lang w:val="en-IN"/>
              </w:rPr>
              <w:t>Either the subscription selected has no Resource groups/ user doesn’t have access to any resource groups in that subscription.</w:t>
            </w:r>
          </w:p>
        </w:tc>
      </w:tr>
      <w:tr w:rsidR="00E10B0D" w:rsidTr="009D0095">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rPr>
              <w:t>Error reading user IA's from Portal.</w:t>
            </w:r>
          </w:p>
        </w:tc>
        <w:tc>
          <w:tcPr>
            <w:tcW w:w="10020"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Either the RG selected has no Integration Account/ user doesn’t have access to any IA in that RG.</w:t>
            </w:r>
          </w:p>
        </w:tc>
      </w:tr>
      <w:tr w:rsidR="00E10B0D" w:rsidTr="009D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rPr>
              <w:t>No Key Vaults are available for the user in the current RG.</w:t>
            </w:r>
          </w:p>
        </w:tc>
        <w:tc>
          <w:tcPr>
            <w:tcW w:w="10020" w:type="dxa"/>
          </w:tcPr>
          <w:p w:rsidR="00E10B0D" w:rsidRDefault="00E10B0D" w:rsidP="009D0095">
            <w:pPr>
              <w:cnfStyle w:val="000000100000" w:firstRow="0" w:lastRow="0" w:firstColumn="0" w:lastColumn="0" w:oddVBand="0" w:evenVBand="0" w:oddHBand="1" w:evenHBand="0" w:firstRowFirstColumn="0" w:firstRowLastColumn="0" w:lastRowFirstColumn="0" w:lastRowLastColumn="0"/>
            </w:pPr>
            <w:r w:rsidRPr="009D0095">
              <w:rPr>
                <w:rFonts w:ascii="Times New Roman" w:eastAsia="Times New Roman" w:hAnsi="Times New Roman" w:cs="Times New Roman"/>
                <w:lang w:val="en-IN"/>
              </w:rPr>
              <w:t>No key vault is accessible to the user in selected RG/ there is no RG in selected RG.</w:t>
            </w:r>
          </w:p>
        </w:tc>
      </w:tr>
      <w:tr w:rsidR="00E10B0D" w:rsidTr="009D0095">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A partner with the name already exists</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The partner with the same name already exists in the Integration Account from an earlier migration or creation. You can proceed with the migration and verify the existing partner when the migration is complete.</w:t>
            </w:r>
            <w:r w:rsidRPr="009D0095">
              <w:rPr>
                <w:rFonts w:ascii="Times New Roman" w:eastAsia="Times New Roman" w:hAnsi="Times New Roman" w:cs="Times New Roman"/>
              </w:rPr>
              <w:t xml:space="preserve"> </w:t>
            </w:r>
          </w:p>
        </w:tc>
      </w:tr>
      <w:tr w:rsidR="00E10B0D" w:rsidTr="009D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An agreement with the name already exists</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100000" w:firstRow="0" w:lastRow="0" w:firstColumn="0" w:lastColumn="0" w:oddVBand="0" w:evenVBand="0" w:oddHBand="1" w:evenHBand="0" w:firstRowFirstColumn="0" w:firstRowLastColumn="0" w:lastRowFirstColumn="0" w:lastRowLastColumn="0"/>
            </w:pPr>
            <w:r w:rsidRPr="009D0095">
              <w:rPr>
                <w:rFonts w:ascii="Times New Roman" w:eastAsia="Times New Roman" w:hAnsi="Times New Roman" w:cs="Times New Roman"/>
                <w:lang w:val="en-IN"/>
              </w:rPr>
              <w:t>An agreement with the same name already exists in the Integration Account from an earlier migration or creation. You can proceed with the migration and verify the existing agreement when the migration is complete.</w:t>
            </w:r>
            <w:r w:rsidRPr="009D0095">
              <w:rPr>
                <w:rFonts w:ascii="Times New Roman" w:eastAsia="Times New Roman" w:hAnsi="Times New Roman" w:cs="Times New Roman"/>
              </w:rPr>
              <w:t xml:space="preserve"> </w:t>
            </w:r>
          </w:p>
        </w:tc>
      </w:tr>
      <w:tr w:rsidR="00E10B0D" w:rsidTr="009D0095">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A certificate with the name already exists</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The certificate with the same name already exists in the Integration Account from an earlier migration or creation. You can proceed with the migration and verify the existing certificate when the migration is complete.</w:t>
            </w:r>
            <w:r w:rsidRPr="009D0095">
              <w:rPr>
                <w:rFonts w:ascii="Times New Roman" w:eastAsia="Times New Roman" w:hAnsi="Times New Roman" w:cs="Times New Roman"/>
              </w:rPr>
              <w:t xml:space="preserve"> </w:t>
            </w:r>
          </w:p>
        </w:tc>
      </w:tr>
      <w:tr w:rsidR="00E10B0D" w:rsidTr="009D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A schema with the name already exists</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100000" w:firstRow="0" w:lastRow="0" w:firstColumn="0" w:lastColumn="0" w:oddVBand="0" w:evenVBand="0" w:oddHBand="1" w:evenHBand="0" w:firstRowFirstColumn="0" w:firstRowLastColumn="0" w:lastRowFirstColumn="0" w:lastRowLastColumn="0"/>
            </w:pPr>
            <w:r w:rsidRPr="009D0095">
              <w:rPr>
                <w:rFonts w:ascii="Times New Roman" w:eastAsia="Times New Roman" w:hAnsi="Times New Roman" w:cs="Times New Roman"/>
                <w:lang w:val="en-IN"/>
              </w:rPr>
              <w:t>The schema with the same name already exists in the Integration Account from an earlier migration or creation. You can proceed with the migration and verify the existing schema when the migration is complete.</w:t>
            </w:r>
            <w:r w:rsidRPr="009D0095">
              <w:rPr>
                <w:rFonts w:ascii="Times New Roman" w:eastAsia="Times New Roman" w:hAnsi="Times New Roman" w:cs="Times New Roman"/>
              </w:rPr>
              <w:t xml:space="preserve"> </w:t>
            </w:r>
          </w:p>
        </w:tc>
      </w:tr>
      <w:tr w:rsidR="00E10B0D" w:rsidTr="009D0095">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lastRenderedPageBreak/>
              <w:t>Schema Not found</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Schema cannot be extracted as corresponding dll could not be found in local server’s GAC. GAC the dll on the server.</w:t>
            </w:r>
            <w:r w:rsidRPr="009D0095">
              <w:rPr>
                <w:rFonts w:ascii="Times New Roman" w:eastAsia="Times New Roman" w:hAnsi="Times New Roman" w:cs="Times New Roman"/>
              </w:rPr>
              <w:t xml:space="preserve"> </w:t>
            </w:r>
          </w:p>
        </w:tc>
      </w:tr>
      <w:tr w:rsidR="00E10B0D" w:rsidTr="009D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Certificate Not Found</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100000" w:firstRow="0" w:lastRow="0" w:firstColumn="0" w:lastColumn="0" w:oddVBand="0" w:evenVBand="0" w:oddHBand="1" w:evenHBand="0" w:firstRowFirstColumn="0" w:firstRowLastColumn="0" w:lastRowFirstColumn="0" w:lastRowLastColumn="0"/>
            </w:pPr>
            <w:r w:rsidRPr="009D0095">
              <w:rPr>
                <w:rFonts w:ascii="Times New Roman" w:eastAsia="Times New Roman" w:hAnsi="Times New Roman" w:cs="Times New Roman"/>
                <w:lang w:val="en-IN"/>
              </w:rPr>
              <w:t>Certificate cannot be found in the Local certificate store. Import the certificate on the server.</w:t>
            </w:r>
            <w:r w:rsidRPr="009D0095">
              <w:rPr>
                <w:rFonts w:ascii="Times New Roman" w:eastAsia="Times New Roman" w:hAnsi="Times New Roman" w:cs="Times New Roman"/>
              </w:rPr>
              <w:t xml:space="preserve"> </w:t>
            </w:r>
          </w:p>
        </w:tc>
      </w:tr>
      <w:tr w:rsidR="00E10B0D" w:rsidTr="009D0095">
        <w:tc>
          <w:tcPr>
            <w:cnfStyle w:val="001000000000" w:firstRow="0" w:lastRow="0" w:firstColumn="1" w:lastColumn="0" w:oddVBand="0" w:evenVBand="0" w:oddHBand="0" w:evenHBand="0" w:firstRowFirstColumn="0" w:firstRowLastColumn="0" w:lastRowFirstColumn="0" w:lastRowLastColumn="0"/>
            <w:tcW w:w="4470" w:type="dxa"/>
          </w:tcPr>
          <w:p w:rsidR="00E10B0D" w:rsidRDefault="00E10B0D" w:rsidP="009D0095">
            <w:r w:rsidRPr="009D0095">
              <w:rPr>
                <w:rFonts w:ascii="Times New Roman" w:eastAsia="Times New Roman" w:hAnsi="Times New Roman" w:cs="Times New Roman"/>
                <w:lang w:val="en-IN"/>
              </w:rPr>
              <w:t>Integration Account API: Bad Request</w:t>
            </w:r>
            <w:r w:rsidRPr="009D0095">
              <w:rPr>
                <w:rFonts w:ascii="Times New Roman" w:eastAsia="Times New Roman" w:hAnsi="Times New Roman" w:cs="Times New Roman"/>
              </w:rPr>
              <w:t xml:space="preserve"> </w:t>
            </w:r>
          </w:p>
        </w:tc>
        <w:tc>
          <w:tcPr>
            <w:tcW w:w="10020" w:type="dxa"/>
          </w:tcPr>
          <w:p w:rsidR="00E10B0D" w:rsidRDefault="00E10B0D" w:rsidP="009D0095">
            <w:pPr>
              <w:cnfStyle w:val="000000000000" w:firstRow="0" w:lastRow="0" w:firstColumn="0" w:lastColumn="0" w:oddVBand="0" w:evenVBand="0" w:oddHBand="0" w:evenHBand="0" w:firstRowFirstColumn="0" w:firstRowLastColumn="0" w:lastRowFirstColumn="0" w:lastRowLastColumn="0"/>
            </w:pPr>
            <w:r w:rsidRPr="009D0095">
              <w:rPr>
                <w:rFonts w:ascii="Times New Roman" w:eastAsia="Times New Roman" w:hAnsi="Times New Roman" w:cs="Times New Roman"/>
                <w:lang w:val="en-IN"/>
              </w:rPr>
              <w:t>This error can be encountered while migrating artefacts to IA. This means the artefact is incorrect. Check the artefact file manually to identify the error.</w:t>
            </w:r>
            <w:r w:rsidRPr="009D0095">
              <w:rPr>
                <w:rFonts w:ascii="Times New Roman" w:eastAsia="Times New Roman" w:hAnsi="Times New Roman" w:cs="Times New Roman"/>
              </w:rPr>
              <w:t xml:space="preserve"> </w:t>
            </w:r>
          </w:p>
        </w:tc>
      </w:tr>
    </w:tbl>
    <w:p w:rsidR="00E10B0D" w:rsidRPr="009D0095" w:rsidRDefault="00E10B0D" w:rsidP="00E10B0D">
      <w:pPr>
        <w:rPr>
          <w:rFonts w:ascii="Times New Roman" w:eastAsia="Times New Roman" w:hAnsi="Times New Roman" w:cs="Times New Roman"/>
          <w:lang w:val="en-IN"/>
        </w:rPr>
      </w:pPr>
    </w:p>
    <w:p w:rsidR="00E10B0D" w:rsidRPr="009D0095" w:rsidRDefault="00E10B0D" w:rsidP="00E10B0D">
      <w:pPr>
        <w:rPr>
          <w:rFonts w:ascii="Times New Roman" w:eastAsia="Times New Roman" w:hAnsi="Times New Roman" w:cs="Times New Roman"/>
          <w:highlight w:val="yellow"/>
          <w:lang w:val="en-IN"/>
        </w:rPr>
      </w:pPr>
      <w:r w:rsidRPr="009D0095">
        <w:rPr>
          <w:rFonts w:ascii="Times New Roman" w:eastAsia="Times New Roman" w:hAnsi="Times New Roman" w:cs="Times New Roman"/>
          <w:lang w:val="en-IN"/>
        </w:rPr>
        <w:t>The log file logs everything, host partner not found, the schema names from IA mapped to the namespaces in agreement, the certs used for signing/encryption at both receive and send side. If any changes are required, they must be made manually in IA.</w:t>
      </w:r>
    </w:p>
    <w:p w:rsidR="00E10B0D" w:rsidRPr="009D0095" w:rsidRDefault="00E10B0D" w:rsidP="00E10B0D">
      <w:pPr>
        <w:rPr>
          <w:rFonts w:ascii="Times New Roman" w:eastAsia="Times New Roman" w:hAnsi="Times New Roman" w:cs="Times New Roman"/>
          <w:lang w:val="en-IN"/>
        </w:rPr>
      </w:pPr>
    </w:p>
    <w:p w:rsidR="00CF2C59" w:rsidRDefault="00CF2C59" w:rsidP="00CF2C59">
      <w:pPr>
        <w:autoSpaceDE w:val="0"/>
        <w:autoSpaceDN w:val="0"/>
        <w:spacing w:after="0" w:line="240" w:lineRule="auto"/>
      </w:pPr>
      <w:r>
        <w:rPr>
          <w:rFonts w:ascii="Times New Roman" w:eastAsia="Times New Roman" w:hAnsi="Times New Roman" w:cs="Times New Roman"/>
          <w:b/>
          <w:bCs/>
          <w:i/>
          <w:lang w:val="en-IN"/>
        </w:rPr>
        <w:t>(</w:t>
      </w:r>
      <w:r w:rsidR="00E10B0D" w:rsidRPr="00CF2C59">
        <w:rPr>
          <w:rFonts w:ascii="Times New Roman" w:eastAsia="Times New Roman" w:hAnsi="Times New Roman" w:cs="Times New Roman"/>
          <w:b/>
          <w:bCs/>
          <w:i/>
          <w:lang w:val="en-IN"/>
        </w:rPr>
        <w:t>In case you want us to investigate any issue in detail, please send us the log fi</w:t>
      </w:r>
      <w:r w:rsidRPr="00CF2C59">
        <w:rPr>
          <w:rFonts w:ascii="Times New Roman" w:eastAsia="Times New Roman" w:hAnsi="Times New Roman" w:cs="Times New Roman"/>
          <w:b/>
          <w:bCs/>
          <w:i/>
          <w:lang w:val="en-IN"/>
        </w:rPr>
        <w:t>le and screenshot of the error at</w:t>
      </w:r>
      <w:r>
        <w:rPr>
          <w:rFonts w:ascii="Times New Roman" w:eastAsia="Times New Roman" w:hAnsi="Times New Roman" w:cs="Times New Roman"/>
          <w:b/>
          <w:bCs/>
          <w:lang w:val="en-IN"/>
        </w:rPr>
        <w:t xml:space="preserve"> </w:t>
      </w:r>
      <w:r>
        <w:rPr>
          <w:rFonts w:ascii="Segoe UI" w:hAnsi="Segoe UI" w:cs="Segoe UI"/>
          <w:b/>
          <w:sz w:val="20"/>
          <w:szCs w:val="20"/>
        </w:rPr>
        <w:t>B</w:t>
      </w:r>
      <w:r w:rsidRPr="00CF2C59">
        <w:rPr>
          <w:rFonts w:ascii="Segoe UI" w:hAnsi="Segoe UI" w:cs="Segoe UI"/>
          <w:b/>
          <w:sz w:val="20"/>
          <w:szCs w:val="20"/>
        </w:rPr>
        <w:t>TSMigrationTool@microsoft.com</w:t>
      </w:r>
      <w:r w:rsidRPr="00CF2C59">
        <w:rPr>
          <w:rFonts w:ascii="Segoe UI" w:hAnsi="Segoe UI" w:cs="Segoe UI"/>
          <w:b/>
          <w:i/>
          <w:sz w:val="20"/>
          <w:szCs w:val="20"/>
        </w:rPr>
        <w:t>)</w:t>
      </w:r>
    </w:p>
    <w:p w:rsidR="001D52E5" w:rsidRPr="0007198B" w:rsidRDefault="001D52E5" w:rsidP="0007198B">
      <w:pPr>
        <w:autoSpaceDE w:val="0"/>
        <w:autoSpaceDN w:val="0"/>
        <w:spacing w:after="0" w:line="240" w:lineRule="auto"/>
      </w:pPr>
      <w:bookmarkStart w:id="7" w:name="_GoBack"/>
      <w:bookmarkEnd w:id="7"/>
    </w:p>
    <w:sectPr w:rsidR="001D52E5" w:rsidRPr="0007198B" w:rsidSect="00E10B0D">
      <w:headerReference w:type="even" r:id="rId20"/>
      <w:headerReference w:type="default" r:id="rId21"/>
      <w:footerReference w:type="even" r:id="rId22"/>
      <w:footerReference w:type="default" r:id="rId23"/>
      <w:headerReference w:type="first" r:id="rId24"/>
      <w:footerReference w:type="first" r:id="rId25"/>
      <w:pgSz w:w="15840" w:h="12240" w:orient="landscape"/>
      <w:pgMar w:top="810" w:right="15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635" w:rsidRDefault="00DB5635" w:rsidP="00E10B0D">
      <w:pPr>
        <w:spacing w:after="0" w:line="240" w:lineRule="auto"/>
      </w:pPr>
      <w:r>
        <w:separator/>
      </w:r>
    </w:p>
  </w:endnote>
  <w:endnote w:type="continuationSeparator" w:id="0">
    <w:p w:rsidR="00DB5635" w:rsidRDefault="00DB5635" w:rsidP="00E1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93A" w:rsidRDefault="00DB5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93A" w:rsidRDefault="00DB56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93A" w:rsidRDefault="00DB5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635" w:rsidRDefault="00DB5635" w:rsidP="00E10B0D">
      <w:pPr>
        <w:spacing w:after="0" w:line="240" w:lineRule="auto"/>
      </w:pPr>
      <w:r>
        <w:separator/>
      </w:r>
    </w:p>
  </w:footnote>
  <w:footnote w:type="continuationSeparator" w:id="0">
    <w:p w:rsidR="00DB5635" w:rsidRDefault="00DB5635" w:rsidP="00E1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93A" w:rsidRDefault="00DB5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93A" w:rsidRDefault="00DB5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93A" w:rsidRDefault="00DB5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A50C2"/>
    <w:multiLevelType w:val="hybridMultilevel"/>
    <w:tmpl w:val="9BF47EB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0F80"/>
    <w:multiLevelType w:val="hybridMultilevel"/>
    <w:tmpl w:val="A644FEC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D22F02"/>
    <w:multiLevelType w:val="hybridMultilevel"/>
    <w:tmpl w:val="CF8A6912"/>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6B014E3"/>
    <w:multiLevelType w:val="hybridMultilevel"/>
    <w:tmpl w:val="AD88D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ti Agarwal">
    <w15:presenceInfo w15:providerId="AD" w15:userId="S003BFFD982911E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0D"/>
    <w:rsid w:val="0007198B"/>
    <w:rsid w:val="001C797F"/>
    <w:rsid w:val="001D52E5"/>
    <w:rsid w:val="001F747E"/>
    <w:rsid w:val="008D0DE3"/>
    <w:rsid w:val="00CC709C"/>
    <w:rsid w:val="00CF2C59"/>
    <w:rsid w:val="00DB5635"/>
    <w:rsid w:val="00E10B0D"/>
    <w:rsid w:val="00FE3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6630B"/>
  <w15:chartTrackingRefBased/>
  <w15:docId w15:val="{060849A6-6D0A-4E5E-B77D-9C01A849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B0D"/>
    <w:pPr>
      <w:spacing w:after="200" w:line="276" w:lineRule="auto"/>
    </w:pPr>
    <w:rPr>
      <w:lang w:val="en-US"/>
    </w:rPr>
  </w:style>
  <w:style w:type="paragraph" w:styleId="Heading1">
    <w:name w:val="heading 1"/>
    <w:basedOn w:val="Normal"/>
    <w:next w:val="Normal"/>
    <w:link w:val="Heading1Char"/>
    <w:uiPriority w:val="9"/>
    <w:qFormat/>
    <w:rsid w:val="00E10B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0D"/>
    <w:rPr>
      <w:rFonts w:asciiTheme="majorHAnsi" w:eastAsiaTheme="majorEastAsia" w:hAnsiTheme="majorHAnsi" w:cstheme="majorBidi"/>
      <w:b/>
      <w:bCs/>
      <w:color w:val="2F5496" w:themeColor="accent1" w:themeShade="BF"/>
      <w:sz w:val="28"/>
      <w:szCs w:val="28"/>
      <w:lang w:val="en-US"/>
    </w:rPr>
  </w:style>
  <w:style w:type="paragraph" w:styleId="Title">
    <w:name w:val="Title"/>
    <w:basedOn w:val="Normal"/>
    <w:next w:val="Normal"/>
    <w:link w:val="TitleChar"/>
    <w:uiPriority w:val="10"/>
    <w:qFormat/>
    <w:rsid w:val="00E10B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10B0D"/>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E10B0D"/>
    <w:pPr>
      <w:ind w:left="720"/>
      <w:contextualSpacing/>
    </w:pPr>
  </w:style>
  <w:style w:type="table" w:styleId="LightList-Accent1">
    <w:name w:val="Light List Accent 1"/>
    <w:basedOn w:val="TableNormal"/>
    <w:uiPriority w:val="61"/>
    <w:rsid w:val="00E10B0D"/>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yperlink">
    <w:name w:val="Hyperlink"/>
    <w:basedOn w:val="DefaultParagraphFont"/>
    <w:uiPriority w:val="99"/>
    <w:unhideWhenUsed/>
    <w:rsid w:val="00E10B0D"/>
    <w:rPr>
      <w:color w:val="0563C1" w:themeColor="hyperlink"/>
      <w:u w:val="single"/>
    </w:rPr>
  </w:style>
  <w:style w:type="paragraph" w:styleId="TOCHeading">
    <w:name w:val="TOC Heading"/>
    <w:basedOn w:val="Heading1"/>
    <w:next w:val="Normal"/>
    <w:uiPriority w:val="39"/>
    <w:unhideWhenUsed/>
    <w:qFormat/>
    <w:rsid w:val="00E10B0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10B0D"/>
    <w:pPr>
      <w:spacing w:after="100"/>
    </w:pPr>
  </w:style>
  <w:style w:type="paragraph" w:styleId="Header">
    <w:name w:val="header"/>
    <w:basedOn w:val="Normal"/>
    <w:link w:val="HeaderChar"/>
    <w:uiPriority w:val="99"/>
    <w:unhideWhenUsed/>
    <w:rsid w:val="00E1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0D"/>
    <w:rPr>
      <w:lang w:val="en-US"/>
    </w:rPr>
  </w:style>
  <w:style w:type="paragraph" w:styleId="Footer">
    <w:name w:val="footer"/>
    <w:basedOn w:val="Normal"/>
    <w:link w:val="FooterChar"/>
    <w:uiPriority w:val="99"/>
    <w:unhideWhenUsed/>
    <w:rsid w:val="00E1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0D"/>
    <w:rPr>
      <w:lang w:val="en-US"/>
    </w:rPr>
  </w:style>
  <w:style w:type="table" w:styleId="GridTable1Light-Accent1">
    <w:name w:val="Grid Table 1 Light Accent 1"/>
    <w:basedOn w:val="TableNormal"/>
    <w:uiPriority w:val="46"/>
    <w:rsid w:val="00E10B0D"/>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10B0D"/>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Agarwal</dc:creator>
  <cp:keywords/>
  <dc:description/>
  <cp:lastModifiedBy>Stuti Agarwal</cp:lastModifiedBy>
  <cp:revision>4</cp:revision>
  <dcterms:created xsi:type="dcterms:W3CDTF">2017-11-30T06:02:00Z</dcterms:created>
  <dcterms:modified xsi:type="dcterms:W3CDTF">2017-12-01T08:44:00Z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stagarwa@microsoft.com</vt:lpwstr>
  </property>
  <property fmtid="{D5CDD505-2E9C-101B-9397-08002B2CF9AE}" pid="5" name="MSIP_Label_f42aa342-8706-4288-bd11-ebb85995028c_SetDate">
    <vt:lpwstr>2017-11-30T06:13:52.5939325Z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